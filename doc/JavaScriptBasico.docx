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BFE77" w14:textId="1E5D4D11" w:rsidR="009E146D" w:rsidRPr="009E146D" w:rsidRDefault="009E146D" w:rsidP="009E146D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ES"/>
        </w:rPr>
      </w:pPr>
      <w:r w:rsidRPr="009E146D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ES"/>
        </w:rPr>
        <w:t>¿Qué es JavaScript?</w:t>
      </w:r>
    </w:p>
    <w:p w14:paraId="604A9853" w14:textId="742F9249" w:rsidR="009E146D" w:rsidRPr="009E146D" w:rsidRDefault="009E146D" w:rsidP="009E146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</w:pPr>
      <w:r w:rsidRPr="009E146D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ES"/>
        </w:rPr>
        <w:t xml:space="preserve">¿Cómo nace </w:t>
      </w:r>
      <w:proofErr w:type="spellStart"/>
      <w:r w:rsidRPr="009E146D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ES"/>
        </w:rPr>
        <w:t>Javascript</w:t>
      </w:r>
      <w:proofErr w:type="spellEnd"/>
      <w:r w:rsidRPr="009E146D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ES"/>
        </w:rPr>
        <w:t>?</w:t>
      </w:r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br/>
        <w:t>Nace con la necesidad de generar dinamismo en las páginas web y que a su vez los usuarios y las empresas pudieran interactuar unos con otros.</w:t>
      </w:r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br/>
      </w:r>
      <w:r w:rsidRPr="009E146D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ES"/>
        </w:rPr>
        <w:t xml:space="preserve">¿Qué es </w:t>
      </w:r>
      <w:proofErr w:type="spellStart"/>
      <w:r w:rsidRPr="009E146D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ES"/>
        </w:rPr>
        <w:t>Javascript</w:t>
      </w:r>
      <w:proofErr w:type="spellEnd"/>
      <w:r w:rsidRPr="009E146D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ES"/>
        </w:rPr>
        <w:t>?</w:t>
      </w:r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br/>
        <w:t>Es un lenguaje interpretado, orientado a objetos, débilmente tipado y dinámico.</w:t>
      </w:r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br/>
      </w:r>
      <w:r w:rsidRPr="009E146D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ES"/>
        </w:rPr>
        <w:t>Débilmente tipado</w:t>
      </w:r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br/>
        <w:t xml:space="preserve">Se pueden hacer operaciones entre tipos distintos de datos (enteros con </w:t>
      </w:r>
      <w:proofErr w:type="spellStart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strings</w:t>
      </w:r>
      <w:proofErr w:type="spellEnd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, booleanos con enteros, etc). Ejemplo:</w:t>
      </w:r>
    </w:p>
    <w:p w14:paraId="28C29C4B" w14:textId="77777777" w:rsidR="009E146D" w:rsidRPr="009E146D" w:rsidRDefault="009E146D" w:rsidP="009E146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9E146D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4 + </w:t>
      </w:r>
      <w:r w:rsidRPr="009E146D">
        <w:rPr>
          <w:rFonts w:ascii="Courier New" w:eastAsia="Times New Roman" w:hAnsi="Courier New" w:cs="Courier New"/>
          <w:color w:val="A6E22E"/>
          <w:sz w:val="20"/>
          <w:szCs w:val="20"/>
          <w:lang w:eastAsia="es-ES"/>
        </w:rPr>
        <w:t>"7"</w:t>
      </w:r>
      <w:r w:rsidRPr="009E146D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; </w:t>
      </w:r>
      <w:r w:rsidRPr="009E146D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// 47</w:t>
      </w:r>
    </w:p>
    <w:p w14:paraId="4CF2B18D" w14:textId="77777777" w:rsidR="009E146D" w:rsidRPr="009E146D" w:rsidRDefault="009E146D" w:rsidP="009E146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9E146D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4 * </w:t>
      </w:r>
      <w:r w:rsidRPr="009E146D">
        <w:rPr>
          <w:rFonts w:ascii="Courier New" w:eastAsia="Times New Roman" w:hAnsi="Courier New" w:cs="Courier New"/>
          <w:color w:val="A6E22E"/>
          <w:sz w:val="20"/>
          <w:szCs w:val="20"/>
          <w:lang w:eastAsia="es-ES"/>
        </w:rPr>
        <w:t>"7"</w:t>
      </w:r>
      <w:r w:rsidRPr="009E146D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; </w:t>
      </w:r>
      <w:r w:rsidRPr="009E146D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// 28</w:t>
      </w:r>
    </w:p>
    <w:p w14:paraId="159252EE" w14:textId="77777777" w:rsidR="009E146D" w:rsidRPr="009E146D" w:rsidRDefault="009E146D" w:rsidP="009E146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9E146D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2 + </w:t>
      </w:r>
      <w:r w:rsidRPr="009E146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es-ES"/>
        </w:rPr>
        <w:t>true</w:t>
      </w:r>
      <w:r w:rsidRPr="009E146D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; </w:t>
      </w:r>
      <w:r w:rsidRPr="009E146D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// 3</w:t>
      </w:r>
    </w:p>
    <w:p w14:paraId="29842CBC" w14:textId="77777777" w:rsidR="009E146D" w:rsidRPr="009E146D" w:rsidRDefault="009E146D" w:rsidP="009E146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9E146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es-ES"/>
        </w:rPr>
        <w:t>false</w:t>
      </w:r>
      <w:r w:rsidRPr="009E146D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- 3; </w:t>
      </w:r>
      <w:r w:rsidRPr="009E146D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// -3</w:t>
      </w:r>
    </w:p>
    <w:p w14:paraId="4EB4EB95" w14:textId="7C6252B9" w:rsidR="009E146D" w:rsidRDefault="009E146D" w:rsidP="009E146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</w:pPr>
      <w:r w:rsidRPr="009E146D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ES"/>
        </w:rPr>
        <w:t>Dinámico</w:t>
      </w:r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br/>
        <w:t xml:space="preserve">Corre directamente en la etapa de </w:t>
      </w:r>
      <w:proofErr w:type="spellStart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Runetime</w:t>
      </w:r>
      <w:proofErr w:type="spellEnd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 sin una etapa de compilación previa. Esto permite probar nuestro código inmediatamente; pero también es lo que hace que los errores se muestren hasta que se ejecuta el programa.</w:t>
      </w:r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br/>
      </w:r>
      <w:r w:rsidRPr="009E146D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ES"/>
        </w:rPr>
        <w:t xml:space="preserve">¿Realmente es </w:t>
      </w:r>
      <w:proofErr w:type="spellStart"/>
      <w:r w:rsidRPr="009E146D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ES"/>
        </w:rPr>
        <w:t>Javascript</w:t>
      </w:r>
      <w:proofErr w:type="spellEnd"/>
      <w:r w:rsidRPr="009E146D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ES"/>
        </w:rPr>
        <w:t xml:space="preserve"> un lenguaje interpretado?</w:t>
      </w:r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br/>
        <w:t xml:space="preserve">Si, y la razón es que le navegador lee </w:t>
      </w:r>
      <w:proofErr w:type="spellStart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linea</w:t>
      </w:r>
      <w:proofErr w:type="spellEnd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 por </w:t>
      </w:r>
      <w:proofErr w:type="spellStart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linea</w:t>
      </w:r>
      <w:proofErr w:type="spellEnd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 nuestro código el </w:t>
      </w:r>
      <w:proofErr w:type="spellStart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cuál</w:t>
      </w:r>
      <w:proofErr w:type="spellEnd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 le indica lo que tiene que hacer, sin la necesidad de compilar. Todo esto es controlado por el motor de </w:t>
      </w:r>
      <w:proofErr w:type="spellStart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Javascript</w:t>
      </w:r>
      <w:proofErr w:type="spellEnd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 </w:t>
      </w:r>
      <w:proofErr w:type="spellStart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V8</w:t>
      </w:r>
      <w:proofErr w:type="spellEnd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 del navegador</w:t>
      </w:r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br/>
      </w:r>
      <w:proofErr w:type="spellStart"/>
      <w:r w:rsidRPr="009E146D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ES"/>
        </w:rPr>
        <w:t>Javascript</w:t>
      </w:r>
      <w:proofErr w:type="spellEnd"/>
      <w:r w:rsidRPr="009E146D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ES"/>
        </w:rPr>
        <w:t xml:space="preserve"> es </w:t>
      </w:r>
      <w:proofErr w:type="spellStart"/>
      <w:r w:rsidRPr="009E146D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ES"/>
        </w:rPr>
        <w:t>Basckwards</w:t>
      </w:r>
      <w:proofErr w:type="spellEnd"/>
      <w:r w:rsidRPr="009E146D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ES"/>
        </w:rPr>
        <w:t xml:space="preserve"> Compatible</w:t>
      </w:r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br/>
        <w:t xml:space="preserve">Todas las funciones nuevas que salen de </w:t>
      </w:r>
      <w:proofErr w:type="spellStart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Javascript</w:t>
      </w:r>
      <w:proofErr w:type="spellEnd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 no dañarán el trabajo ya hecho, pero no se podrá utilizar en nuestro entorno de trabajo inmediatamente. Para solucionar esto está </w:t>
      </w:r>
      <w:r w:rsidRPr="009E146D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ES"/>
        </w:rPr>
        <w:t>Babel</w:t>
      </w:r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 que permite utilizar las nuevas características del </w:t>
      </w:r>
      <w:proofErr w:type="gramStart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lenguaje</w:t>
      </w:r>
      <w:proofErr w:type="gramEnd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 pero lo transforma a una versión que el navegador pueda entender.</w:t>
      </w:r>
    </w:p>
    <w:p w14:paraId="630C8355" w14:textId="72174518" w:rsidR="009E146D" w:rsidRDefault="009E146D" w:rsidP="009E146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</w:pPr>
    </w:p>
    <w:p w14:paraId="33695209" w14:textId="77777777" w:rsidR="009E146D" w:rsidRDefault="009E146D" w:rsidP="009E146D">
      <w:pPr>
        <w:pStyle w:val="Ttulo1"/>
        <w:pBdr>
          <w:bottom w:val="single" w:sz="6" w:space="11" w:color="E9E9E9"/>
        </w:pBdr>
        <w:spacing w:before="0" w:beforeAutospacing="0" w:after="225" w:afterAutospacing="0"/>
        <w:rPr>
          <w:rFonts w:ascii="cooper_hewittmedium" w:hAnsi="cooper_hewittmedium"/>
          <w:color w:val="000000"/>
          <w:spacing w:val="-2"/>
          <w:sz w:val="36"/>
          <w:szCs w:val="36"/>
        </w:rPr>
      </w:pPr>
      <w:r>
        <w:rPr>
          <w:rFonts w:ascii="cooper_hewittmedium" w:hAnsi="cooper_hewittmedium"/>
          <w:color w:val="000000"/>
          <w:spacing w:val="-2"/>
          <w:sz w:val="36"/>
          <w:szCs w:val="36"/>
        </w:rPr>
        <w:t>¿Por qué JavaScript?</w:t>
      </w:r>
    </w:p>
    <w:p w14:paraId="4E10F567" w14:textId="77777777" w:rsidR="009E146D" w:rsidRPr="009E146D" w:rsidRDefault="009E146D" w:rsidP="009E146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</w:pPr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1.- JavaScript tiene una </w:t>
      </w:r>
      <w:r w:rsidRPr="009E146D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ES"/>
        </w:rPr>
        <w:t>comunidad enorme</w:t>
      </w:r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 de desarrolladores que te pueden ir ayudando a generar diferentes cosas.</w:t>
      </w:r>
    </w:p>
    <w:p w14:paraId="7BA355A5" w14:textId="77777777" w:rsidR="009E146D" w:rsidRPr="009E146D" w:rsidRDefault="009E146D" w:rsidP="009E14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</w:pPr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Si solo estuvieras interesado en trabajar </w:t>
      </w:r>
      <w:r w:rsidRPr="009E146D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ES"/>
        </w:rPr>
        <w:t>aplicaciones web</w:t>
      </w:r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 tienes muchos </w:t>
      </w:r>
      <w:proofErr w:type="spellStart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frameworks</w:t>
      </w:r>
      <w:proofErr w:type="spellEnd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 y librerías construidas en JavaScript que te van a ayudar a hacer proyectos de forma mucho </w:t>
      </w:r>
      <w:proofErr w:type="spellStart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mas</w:t>
      </w:r>
      <w:proofErr w:type="spellEnd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 rápida, eficiente y robusta (Angular, View, </w:t>
      </w:r>
      <w:proofErr w:type="spellStart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React,entre</w:t>
      </w:r>
      <w:proofErr w:type="spellEnd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 otros)</w:t>
      </w:r>
    </w:p>
    <w:p w14:paraId="441983FE" w14:textId="77777777" w:rsidR="009E146D" w:rsidRPr="009E146D" w:rsidRDefault="009E146D" w:rsidP="009E14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</w:pPr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Si no quieres trabajar solo en aplicaciones Web puedes utilizar JavaScript con un </w:t>
      </w:r>
      <w:proofErr w:type="spellStart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framework</w:t>
      </w:r>
      <w:proofErr w:type="spellEnd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 que se llama </w:t>
      </w:r>
      <w:proofErr w:type="spellStart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React</w:t>
      </w:r>
      <w:proofErr w:type="spellEnd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 </w:t>
      </w:r>
      <w:proofErr w:type="spellStart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Native</w:t>
      </w:r>
      <w:proofErr w:type="spellEnd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 para poder </w:t>
      </w:r>
      <w:r w:rsidRPr="009E146D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ES"/>
        </w:rPr>
        <w:t>construir aplicaciones nativas</w:t>
      </w:r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 como Android y IOS.</w:t>
      </w:r>
    </w:p>
    <w:p w14:paraId="21E9743A" w14:textId="77777777" w:rsidR="009E146D" w:rsidRPr="009E146D" w:rsidRDefault="009E146D" w:rsidP="009E14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</w:pPr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Puedes construir </w:t>
      </w:r>
      <w:r w:rsidRPr="009E146D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ES"/>
        </w:rPr>
        <w:t>aplicaciones de escritorio</w:t>
      </w:r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 con JavaScript, usando un </w:t>
      </w:r>
      <w:proofErr w:type="spellStart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framework</w:t>
      </w:r>
      <w:proofErr w:type="spellEnd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 llamado </w:t>
      </w:r>
      <w:proofErr w:type="spellStart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Electron</w:t>
      </w:r>
      <w:proofErr w:type="spellEnd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, pueden correr en Mac o Windows.</w:t>
      </w:r>
    </w:p>
    <w:p w14:paraId="141C9D74" w14:textId="5889280A" w:rsidR="009E146D" w:rsidRPr="009E146D" w:rsidRDefault="009E146D" w:rsidP="009E14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</w:pPr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También puedes trabajar en la parte del </w:t>
      </w:r>
      <w:r w:rsidRPr="009E146D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ES"/>
        </w:rPr>
        <w:t>Back-</w:t>
      </w:r>
      <w:proofErr w:type="spellStart"/>
      <w:r w:rsidRPr="009E146D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ES"/>
        </w:rPr>
        <w:t>end</w:t>
      </w:r>
      <w:proofErr w:type="spellEnd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 o **</w:t>
      </w:r>
      <w:proofErr w:type="spellStart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IOT</w:t>
      </w:r>
      <w:proofErr w:type="spellEnd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 **(Internet </w:t>
      </w:r>
      <w:proofErr w:type="spellStart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O</w:t>
      </w:r>
      <w:r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f</w:t>
      </w:r>
      <w:proofErr w:type="spellEnd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 </w:t>
      </w:r>
      <w:proofErr w:type="spellStart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Things</w:t>
      </w:r>
      <w:proofErr w:type="spellEnd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) es un concepto que se refiere a una </w:t>
      </w:r>
      <w:proofErr w:type="spellStart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interconexion</w:t>
      </w:r>
      <w:proofErr w:type="spellEnd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 digital de objetos cotidianos con Internet. Esto con un Framework llamado </w:t>
      </w:r>
      <w:proofErr w:type="spellStart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NodeJS</w:t>
      </w:r>
      <w:proofErr w:type="spellEnd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, el cual es un entorno de ejecución de JavaScript que corre directamente en el Back-</w:t>
      </w:r>
      <w:proofErr w:type="spellStart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end</w:t>
      </w:r>
      <w:proofErr w:type="spellEnd"/>
      <w:r w:rsidRPr="009E146D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.</w:t>
      </w:r>
    </w:p>
    <w:p w14:paraId="01C2952C" w14:textId="7D0F0358" w:rsidR="009E146D" w:rsidRDefault="009E146D" w:rsidP="009E146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</w:pPr>
    </w:p>
    <w:p w14:paraId="44005209" w14:textId="5B5801E7" w:rsidR="009E146D" w:rsidRDefault="009E146D" w:rsidP="009E146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</w:pPr>
    </w:p>
    <w:p w14:paraId="17E60619" w14:textId="77777777" w:rsidR="009E146D" w:rsidRDefault="009E146D" w:rsidP="009E146D">
      <w:pPr>
        <w:pStyle w:val="Ttulo1"/>
        <w:pBdr>
          <w:bottom w:val="single" w:sz="6" w:space="11" w:color="E9E9E9"/>
        </w:pBdr>
        <w:spacing w:before="0" w:beforeAutospacing="0" w:after="225" w:afterAutospacing="0"/>
        <w:rPr>
          <w:rFonts w:ascii="cooper_hewittmedium" w:hAnsi="cooper_hewittmedium"/>
          <w:color w:val="000000"/>
          <w:spacing w:val="-2"/>
          <w:sz w:val="36"/>
          <w:szCs w:val="36"/>
        </w:rPr>
      </w:pPr>
      <w:r>
        <w:rPr>
          <w:rFonts w:ascii="cooper_hewittmedium" w:hAnsi="cooper_hewittmedium"/>
          <w:color w:val="000000"/>
          <w:spacing w:val="-2"/>
          <w:sz w:val="36"/>
          <w:szCs w:val="36"/>
        </w:rPr>
        <w:t>Elementos de un Lenguaje de Programación: Variables, Funciones y Sintaxis</w:t>
      </w:r>
    </w:p>
    <w:p w14:paraId="5A4DE491" w14:textId="77777777" w:rsidR="009E146D" w:rsidRPr="009E146D" w:rsidRDefault="009E146D" w:rsidP="009E146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</w:pPr>
    </w:p>
    <w:p w14:paraId="2DD7FB3C" w14:textId="1625B098" w:rsidR="009E146D" w:rsidRDefault="009E146D">
      <w:r>
        <w:rPr>
          <w:noProof/>
        </w:rPr>
        <w:drawing>
          <wp:inline distT="0" distB="0" distL="0" distR="0" wp14:anchorId="66504A3F" wp14:editId="2EC60087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47CFA" w14:textId="7530D1C7" w:rsidR="00053BBE" w:rsidRDefault="00053BBE"/>
    <w:p w14:paraId="6CECA2B8" w14:textId="1AEBB46A" w:rsidR="00053BBE" w:rsidRPr="00053BBE" w:rsidRDefault="00053BBE" w:rsidP="00053BBE">
      <w:pPr>
        <w:pStyle w:val="Ttulo1"/>
        <w:pBdr>
          <w:bottom w:val="single" w:sz="6" w:space="11" w:color="E9E9E9"/>
        </w:pBdr>
        <w:spacing w:before="0" w:beforeAutospacing="0" w:after="225" w:afterAutospacing="0"/>
        <w:rPr>
          <w:rFonts w:ascii="cooper_hewittmedium" w:hAnsi="cooper_hewittmedium"/>
          <w:color w:val="000000"/>
          <w:spacing w:val="-2"/>
          <w:sz w:val="36"/>
          <w:szCs w:val="36"/>
        </w:rPr>
      </w:pPr>
      <w:r>
        <w:rPr>
          <w:rFonts w:ascii="cooper_hewittmedium" w:hAnsi="cooper_hewittmedium"/>
          <w:color w:val="000000"/>
          <w:spacing w:val="-2"/>
          <w:sz w:val="36"/>
          <w:szCs w:val="36"/>
        </w:rPr>
        <w:t>Variables</w:t>
      </w:r>
    </w:p>
    <w:p w14:paraId="047FEEB6" w14:textId="77777777" w:rsidR="00053BBE" w:rsidRDefault="00053BBE" w:rsidP="00053BB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Dentro de JavaScript tenemos tres formas de declarar una variable las cuales son: </w:t>
      </w:r>
      <w:proofErr w:type="spellStart"/>
      <w:r>
        <w:rPr>
          <w:rStyle w:val="Textoennegrita"/>
          <w:rFonts w:ascii="Lato" w:hAnsi="Lato"/>
          <w:color w:val="4A4A4A"/>
        </w:rPr>
        <w:t>var</w:t>
      </w:r>
      <w:proofErr w:type="spellEnd"/>
      <w:r>
        <w:rPr>
          <w:rFonts w:ascii="Lato" w:hAnsi="Lato"/>
          <w:color w:val="4A4A4A"/>
        </w:rPr>
        <w:t>, </w:t>
      </w:r>
      <w:proofErr w:type="spellStart"/>
      <w:r>
        <w:rPr>
          <w:rStyle w:val="Textoennegrita"/>
          <w:rFonts w:ascii="Lato" w:hAnsi="Lato"/>
          <w:color w:val="4A4A4A"/>
        </w:rPr>
        <w:t>const</w:t>
      </w:r>
      <w:proofErr w:type="spellEnd"/>
      <w:r>
        <w:rPr>
          <w:rFonts w:ascii="Lato" w:hAnsi="Lato"/>
          <w:color w:val="4A4A4A"/>
        </w:rPr>
        <w:t> y </w:t>
      </w:r>
      <w:proofErr w:type="spellStart"/>
      <w:r>
        <w:rPr>
          <w:rStyle w:val="Textoennegrita"/>
          <w:rFonts w:ascii="Lato" w:hAnsi="Lato"/>
          <w:color w:val="4A4A4A"/>
        </w:rPr>
        <w:t>let</w:t>
      </w:r>
      <w:proofErr w:type="spellEnd"/>
      <w:r>
        <w:rPr>
          <w:rStyle w:val="Textoennegrita"/>
          <w:rFonts w:ascii="Lato" w:hAnsi="Lato"/>
          <w:color w:val="4A4A4A"/>
        </w:rPr>
        <w:t>.</w:t>
      </w:r>
    </w:p>
    <w:p w14:paraId="3AF581BA" w14:textId="77777777" w:rsidR="00053BBE" w:rsidRDefault="00053BBE" w:rsidP="00053BB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4A4A4A"/>
        </w:rPr>
      </w:pPr>
      <w:ins w:id="0" w:author="Unknown">
        <w:r>
          <w:rPr>
            <w:rStyle w:val="Textoennegrita"/>
            <w:rFonts w:ascii="Lato" w:hAnsi="Lato"/>
            <w:color w:val="4A4A4A"/>
          </w:rPr>
          <w:t>Var:</w:t>
        </w:r>
      </w:ins>
      <w:r>
        <w:rPr>
          <w:rFonts w:ascii="Lato" w:hAnsi="Lato"/>
          <w:color w:val="4A4A4A"/>
        </w:rPr>
        <w:t> Era la forma en que se declaraban las variables hasta ECMAScript 5. Casi ya no se usa porque es de forma global y tiene las siguientes características:</w:t>
      </w:r>
    </w:p>
    <w:p w14:paraId="777E8C97" w14:textId="77777777" w:rsidR="00053BBE" w:rsidRDefault="00053BBE" w:rsidP="00053BB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4A4A4A"/>
        </w:rPr>
      </w:pPr>
      <w:r>
        <w:rPr>
          <w:rStyle w:val="Textoennegrita"/>
          <w:rFonts w:ascii="Lato" w:hAnsi="Lato"/>
          <w:color w:val="4A4A4A"/>
        </w:rPr>
        <w:t>o Se puede reinicializar:</w:t>
      </w:r>
      <w:r>
        <w:rPr>
          <w:rFonts w:ascii="Lato" w:hAnsi="Lato"/>
          <w:color w:val="4A4A4A"/>
        </w:rPr>
        <w:t> </w:t>
      </w:r>
      <w:proofErr w:type="spellStart"/>
      <w:r>
        <w:rPr>
          <w:rFonts w:ascii="Lato" w:hAnsi="Lato"/>
          <w:color w:val="4A4A4A"/>
        </w:rPr>
        <w:t>osea</w:t>
      </w:r>
      <w:proofErr w:type="spellEnd"/>
      <w:r>
        <w:rPr>
          <w:rFonts w:ascii="Lato" w:hAnsi="Lato"/>
          <w:color w:val="4A4A4A"/>
        </w:rPr>
        <w:t xml:space="preserve"> todas las variables se inicializan, por ejemplo:</w:t>
      </w:r>
      <w:r>
        <w:rPr>
          <w:rFonts w:ascii="Lato" w:hAnsi="Lato"/>
          <w:color w:val="4A4A4A"/>
        </w:rPr>
        <w:br/>
        <w:t xml:space="preserve">Var </w:t>
      </w:r>
      <w:proofErr w:type="spellStart"/>
      <w:r>
        <w:rPr>
          <w:rFonts w:ascii="Lato" w:hAnsi="Lato"/>
          <w:color w:val="4A4A4A"/>
        </w:rPr>
        <w:t>pokemonType</w:t>
      </w:r>
      <w:proofErr w:type="spellEnd"/>
      <w:r>
        <w:rPr>
          <w:rFonts w:ascii="Lato" w:hAnsi="Lato"/>
          <w:color w:val="4A4A4A"/>
        </w:rPr>
        <w:t xml:space="preserve"> = ‘</w:t>
      </w:r>
      <w:proofErr w:type="spellStart"/>
      <w:r>
        <w:rPr>
          <w:rFonts w:ascii="Lato" w:hAnsi="Lato"/>
          <w:color w:val="4A4A4A"/>
        </w:rPr>
        <w:t>electric</w:t>
      </w:r>
      <w:proofErr w:type="spellEnd"/>
      <w:r>
        <w:rPr>
          <w:rFonts w:ascii="Lato" w:hAnsi="Lato"/>
          <w:color w:val="4A4A4A"/>
        </w:rPr>
        <w:t>’ entonces reinicializar es:</w:t>
      </w:r>
      <w:r>
        <w:rPr>
          <w:rFonts w:ascii="Lato" w:hAnsi="Lato"/>
          <w:color w:val="4A4A4A"/>
        </w:rPr>
        <w:br/>
      </w:r>
      <w:r>
        <w:rPr>
          <w:rFonts w:ascii="Lato" w:hAnsi="Lato"/>
          <w:color w:val="4A4A4A"/>
        </w:rPr>
        <w:lastRenderedPageBreak/>
        <w:t xml:space="preserve">Var </w:t>
      </w:r>
      <w:proofErr w:type="spellStart"/>
      <w:r>
        <w:rPr>
          <w:rFonts w:ascii="Lato" w:hAnsi="Lato"/>
          <w:color w:val="4A4A4A"/>
        </w:rPr>
        <w:t>pokemonType</w:t>
      </w:r>
      <w:proofErr w:type="spellEnd"/>
      <w:r>
        <w:rPr>
          <w:rFonts w:ascii="Lato" w:hAnsi="Lato"/>
          <w:color w:val="4A4A4A"/>
        </w:rPr>
        <w:t xml:space="preserve"> = ‘</w:t>
      </w:r>
      <w:proofErr w:type="spellStart"/>
      <w:r>
        <w:rPr>
          <w:rFonts w:ascii="Lato" w:hAnsi="Lato"/>
          <w:color w:val="4A4A4A"/>
        </w:rPr>
        <w:t>grass</w:t>
      </w:r>
      <w:proofErr w:type="spellEnd"/>
      <w:r>
        <w:rPr>
          <w:rFonts w:ascii="Lato" w:hAnsi="Lato"/>
          <w:color w:val="4A4A4A"/>
        </w:rPr>
        <w:t xml:space="preserve">’ </w:t>
      </w:r>
      <w:proofErr w:type="spellStart"/>
      <w:r>
        <w:rPr>
          <w:rFonts w:ascii="Lato" w:hAnsi="Lato"/>
          <w:color w:val="4A4A4A"/>
        </w:rPr>
        <w:t>osea</w:t>
      </w:r>
      <w:proofErr w:type="spellEnd"/>
      <w:r>
        <w:rPr>
          <w:rFonts w:ascii="Lato" w:hAnsi="Lato"/>
          <w:color w:val="4A4A4A"/>
        </w:rPr>
        <w:t xml:space="preserve"> la misma variable con diferentes datos el último dato predomina.</w:t>
      </w:r>
      <w:r>
        <w:rPr>
          <w:rFonts w:ascii="Lato" w:hAnsi="Lato"/>
          <w:color w:val="4A4A4A"/>
        </w:rPr>
        <w:br/>
      </w:r>
      <w:r>
        <w:rPr>
          <w:rStyle w:val="Textoennegrita"/>
          <w:rFonts w:ascii="Lato" w:hAnsi="Lato"/>
          <w:color w:val="4A4A4A"/>
        </w:rPr>
        <w:t>o Se puede reasignar:</w:t>
      </w:r>
      <w:r>
        <w:rPr>
          <w:rFonts w:ascii="Lato" w:hAnsi="Lato"/>
          <w:color w:val="4A4A4A"/>
        </w:rPr>
        <w:t> </w:t>
      </w:r>
      <w:proofErr w:type="spellStart"/>
      <w:r>
        <w:rPr>
          <w:rFonts w:ascii="Lato" w:hAnsi="Lato"/>
          <w:color w:val="4A4A4A"/>
        </w:rPr>
        <w:t>osea</w:t>
      </w:r>
      <w:proofErr w:type="spellEnd"/>
      <w:r>
        <w:rPr>
          <w:rFonts w:ascii="Lato" w:hAnsi="Lato"/>
          <w:color w:val="4A4A4A"/>
        </w:rPr>
        <w:t xml:space="preserve"> la variable ya inicializada le reasignamos otro valor por ejemplo: inicializamos la variable: Var </w:t>
      </w:r>
      <w:proofErr w:type="spellStart"/>
      <w:r>
        <w:rPr>
          <w:rFonts w:ascii="Lato" w:hAnsi="Lato"/>
          <w:color w:val="4A4A4A"/>
        </w:rPr>
        <w:t>pokemonType</w:t>
      </w:r>
      <w:proofErr w:type="spellEnd"/>
      <w:r>
        <w:rPr>
          <w:rFonts w:ascii="Lato" w:hAnsi="Lato"/>
          <w:color w:val="4A4A4A"/>
        </w:rPr>
        <w:t xml:space="preserve"> = ‘</w:t>
      </w:r>
      <w:proofErr w:type="spellStart"/>
      <w:r>
        <w:rPr>
          <w:rFonts w:ascii="Lato" w:hAnsi="Lato"/>
          <w:color w:val="4A4A4A"/>
        </w:rPr>
        <w:t>electric</w:t>
      </w:r>
      <w:proofErr w:type="spellEnd"/>
      <w:r>
        <w:rPr>
          <w:rFonts w:ascii="Lato" w:hAnsi="Lato"/>
          <w:color w:val="4A4A4A"/>
        </w:rPr>
        <w:t xml:space="preserve">’ ahora la reasignamos </w:t>
      </w:r>
      <w:proofErr w:type="spellStart"/>
      <w:r>
        <w:rPr>
          <w:rFonts w:ascii="Lato" w:hAnsi="Lato"/>
          <w:color w:val="4A4A4A"/>
        </w:rPr>
        <w:t>pokemonType</w:t>
      </w:r>
      <w:proofErr w:type="spellEnd"/>
      <w:r>
        <w:rPr>
          <w:rFonts w:ascii="Lato" w:hAnsi="Lato"/>
          <w:color w:val="4A4A4A"/>
        </w:rPr>
        <w:t xml:space="preserve"> = ‘</w:t>
      </w:r>
      <w:proofErr w:type="spellStart"/>
      <w:r>
        <w:rPr>
          <w:rFonts w:ascii="Lato" w:hAnsi="Lato"/>
          <w:color w:val="4A4A4A"/>
        </w:rPr>
        <w:t>grass</w:t>
      </w:r>
      <w:proofErr w:type="spellEnd"/>
      <w:r>
        <w:rPr>
          <w:rFonts w:ascii="Lato" w:hAnsi="Lato"/>
          <w:color w:val="4A4A4A"/>
        </w:rPr>
        <w:t xml:space="preserve">’ ya no va </w:t>
      </w:r>
      <w:proofErr w:type="spellStart"/>
      <w:r>
        <w:rPr>
          <w:rFonts w:ascii="Lato" w:hAnsi="Lato"/>
          <w:color w:val="4A4A4A"/>
        </w:rPr>
        <w:t>var</w:t>
      </w:r>
      <w:proofErr w:type="spellEnd"/>
      <w:r>
        <w:rPr>
          <w:rFonts w:ascii="Lato" w:hAnsi="Lato"/>
          <w:color w:val="4A4A4A"/>
        </w:rPr>
        <w:br/>
      </w:r>
      <w:r>
        <w:rPr>
          <w:rStyle w:val="Textoennegrita"/>
          <w:rFonts w:ascii="Lato" w:hAnsi="Lato"/>
          <w:color w:val="4A4A4A"/>
        </w:rPr>
        <w:t>o Su alcance es función global:</w:t>
      </w:r>
      <w:r>
        <w:rPr>
          <w:rFonts w:ascii="Lato" w:hAnsi="Lato"/>
          <w:color w:val="4A4A4A"/>
        </w:rPr>
        <w:t> </w:t>
      </w:r>
      <w:proofErr w:type="spellStart"/>
      <w:r>
        <w:rPr>
          <w:rFonts w:ascii="Lato" w:hAnsi="Lato"/>
          <w:color w:val="4A4A4A"/>
        </w:rPr>
        <w:t>osea</w:t>
      </w:r>
      <w:proofErr w:type="spellEnd"/>
      <w:r>
        <w:rPr>
          <w:rFonts w:ascii="Lato" w:hAnsi="Lato"/>
          <w:color w:val="4A4A4A"/>
        </w:rPr>
        <w:t xml:space="preserve"> inicializamos la variable, pero la podemos llamar desde cualquier bloque (una llave abierta y una cerrada {}) pero hay que tener mucho cuidado con ello ya que puede haber peligro, no es recomendable usar VAR.</w:t>
      </w:r>
    </w:p>
    <w:p w14:paraId="4CE47CC2" w14:textId="77777777" w:rsidR="00053BBE" w:rsidRDefault="00053BBE" w:rsidP="00053BB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4A4A4A"/>
        </w:rPr>
      </w:pPr>
      <w:proofErr w:type="spellStart"/>
      <w:r>
        <w:rPr>
          <w:rStyle w:val="Textoennegrita"/>
          <w:rFonts w:ascii="Lato" w:hAnsi="Lato"/>
          <w:color w:val="4A4A4A"/>
        </w:rPr>
        <w:t>const</w:t>
      </w:r>
      <w:proofErr w:type="spellEnd"/>
      <w:r>
        <w:rPr>
          <w:rStyle w:val="Textoennegrita"/>
          <w:rFonts w:ascii="Lato" w:hAnsi="Lato"/>
          <w:color w:val="4A4A4A"/>
        </w:rPr>
        <w:t xml:space="preserve"> y </w:t>
      </w:r>
      <w:proofErr w:type="spellStart"/>
      <w:r>
        <w:rPr>
          <w:rStyle w:val="Textoennegrita"/>
          <w:rFonts w:ascii="Lato" w:hAnsi="Lato"/>
          <w:color w:val="4A4A4A"/>
        </w:rPr>
        <w:t>let</w:t>
      </w:r>
      <w:proofErr w:type="spellEnd"/>
      <w:r>
        <w:rPr>
          <w:rStyle w:val="Textoennegrita"/>
          <w:rFonts w:ascii="Lato" w:hAnsi="Lato"/>
          <w:color w:val="4A4A4A"/>
        </w:rPr>
        <w:t xml:space="preserve"> es la forma en que se declaran las variables a partir de ECMAScript 6,</w:t>
      </w:r>
    </w:p>
    <w:p w14:paraId="7492FAB6" w14:textId="77777777" w:rsidR="00053BBE" w:rsidRDefault="00053BBE" w:rsidP="00053BB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4A4A4A"/>
        </w:rPr>
      </w:pPr>
      <w:proofErr w:type="spellStart"/>
      <w:r>
        <w:rPr>
          <w:rStyle w:val="Textoennegrita"/>
          <w:rFonts w:ascii="Lato" w:hAnsi="Lato"/>
          <w:color w:val="4A4A4A"/>
        </w:rPr>
        <w:t>const</w:t>
      </w:r>
      <w:proofErr w:type="spellEnd"/>
      <w:r>
        <w:rPr>
          <w:rStyle w:val="Textoennegrita"/>
          <w:rFonts w:ascii="Lato" w:hAnsi="Lato"/>
          <w:color w:val="4A4A4A"/>
        </w:rPr>
        <w:t>:</w:t>
      </w:r>
      <w:r>
        <w:rPr>
          <w:rFonts w:ascii="Lato" w:hAnsi="Lato"/>
          <w:color w:val="4A4A4A"/>
        </w:rPr>
        <w:t> sirve para declarar variables que nunca van a ser modificadas:</w:t>
      </w:r>
      <w:r>
        <w:rPr>
          <w:rFonts w:ascii="Lato" w:hAnsi="Lato"/>
          <w:color w:val="4A4A4A"/>
        </w:rPr>
        <w:br/>
      </w:r>
      <w:r>
        <w:rPr>
          <w:rStyle w:val="Textoennegrita"/>
          <w:rFonts w:ascii="Lato" w:hAnsi="Lato"/>
          <w:color w:val="4A4A4A"/>
        </w:rPr>
        <w:t xml:space="preserve">o No se puede </w:t>
      </w:r>
      <w:proofErr w:type="spellStart"/>
      <w:r>
        <w:rPr>
          <w:rStyle w:val="Textoennegrita"/>
          <w:rFonts w:ascii="Lato" w:hAnsi="Lato"/>
          <w:color w:val="4A4A4A"/>
        </w:rPr>
        <w:t>reinicilizar</w:t>
      </w:r>
      <w:proofErr w:type="spellEnd"/>
      <w:r>
        <w:rPr>
          <w:rStyle w:val="Textoennegrita"/>
          <w:rFonts w:ascii="Lato" w:hAnsi="Lato"/>
          <w:color w:val="4A4A4A"/>
        </w:rPr>
        <w:t>:</w:t>
      </w:r>
      <w:r>
        <w:rPr>
          <w:rFonts w:ascii="Lato" w:hAnsi="Lato"/>
          <w:color w:val="4A4A4A"/>
        </w:rPr>
        <w:t xml:space="preserve"> es una </w:t>
      </w:r>
      <w:proofErr w:type="spellStart"/>
      <w:r>
        <w:rPr>
          <w:rFonts w:ascii="Lato" w:hAnsi="Lato"/>
          <w:color w:val="4A4A4A"/>
        </w:rPr>
        <w:t>const</w:t>
      </w:r>
      <w:proofErr w:type="spellEnd"/>
      <w:r>
        <w:rPr>
          <w:rFonts w:ascii="Lato" w:hAnsi="Lato"/>
          <w:color w:val="4A4A4A"/>
        </w:rPr>
        <w:t xml:space="preserve"> única no puede haber otra inicializada con el mismo nombre. </w:t>
      </w:r>
      <w:proofErr w:type="spellStart"/>
      <w:r>
        <w:rPr>
          <w:rFonts w:ascii="Lato" w:hAnsi="Lato"/>
          <w:color w:val="4A4A4A"/>
        </w:rPr>
        <w:t>const</w:t>
      </w:r>
      <w:proofErr w:type="spellEnd"/>
      <w:r>
        <w:rPr>
          <w:rFonts w:ascii="Lato" w:hAnsi="Lato"/>
          <w:color w:val="4A4A4A"/>
        </w:rPr>
        <w:t xml:space="preserve"> </w:t>
      </w:r>
      <w:proofErr w:type="spellStart"/>
      <w:r>
        <w:rPr>
          <w:rFonts w:ascii="Lato" w:hAnsi="Lato"/>
          <w:color w:val="4A4A4A"/>
        </w:rPr>
        <w:t>pokemonType</w:t>
      </w:r>
      <w:proofErr w:type="spellEnd"/>
      <w:r>
        <w:rPr>
          <w:rFonts w:ascii="Lato" w:hAnsi="Lato"/>
          <w:color w:val="4A4A4A"/>
        </w:rPr>
        <w:t xml:space="preserve"> = ‘</w:t>
      </w:r>
      <w:proofErr w:type="spellStart"/>
      <w:r>
        <w:rPr>
          <w:rFonts w:ascii="Lato" w:hAnsi="Lato"/>
          <w:color w:val="4A4A4A"/>
        </w:rPr>
        <w:t>electric</w:t>
      </w:r>
      <w:proofErr w:type="spellEnd"/>
      <w:r>
        <w:rPr>
          <w:rFonts w:ascii="Lato" w:hAnsi="Lato"/>
          <w:color w:val="4A4A4A"/>
        </w:rPr>
        <w:t>’ no puede haber:</w:t>
      </w:r>
      <w:r>
        <w:rPr>
          <w:rFonts w:ascii="Lato" w:hAnsi="Lato"/>
          <w:color w:val="4A4A4A"/>
        </w:rPr>
        <w:br/>
      </w:r>
      <w:proofErr w:type="spellStart"/>
      <w:r>
        <w:rPr>
          <w:rFonts w:ascii="Lato" w:hAnsi="Lato"/>
          <w:color w:val="4A4A4A"/>
        </w:rPr>
        <w:t>const</w:t>
      </w:r>
      <w:proofErr w:type="spellEnd"/>
      <w:r>
        <w:rPr>
          <w:rFonts w:ascii="Lato" w:hAnsi="Lato"/>
          <w:color w:val="4A4A4A"/>
        </w:rPr>
        <w:t xml:space="preserve"> </w:t>
      </w:r>
      <w:proofErr w:type="spellStart"/>
      <w:r>
        <w:rPr>
          <w:rFonts w:ascii="Lato" w:hAnsi="Lato"/>
          <w:color w:val="4A4A4A"/>
        </w:rPr>
        <w:t>pokemonType</w:t>
      </w:r>
      <w:proofErr w:type="spellEnd"/>
      <w:r>
        <w:rPr>
          <w:rFonts w:ascii="Lato" w:hAnsi="Lato"/>
          <w:color w:val="4A4A4A"/>
        </w:rPr>
        <w:t xml:space="preserve"> = ‘</w:t>
      </w:r>
      <w:proofErr w:type="spellStart"/>
      <w:r>
        <w:rPr>
          <w:rFonts w:ascii="Lato" w:hAnsi="Lato"/>
          <w:color w:val="4A4A4A"/>
        </w:rPr>
        <w:t>grass</w:t>
      </w:r>
      <w:proofErr w:type="spellEnd"/>
      <w:r>
        <w:rPr>
          <w:rFonts w:ascii="Lato" w:hAnsi="Lato"/>
          <w:color w:val="4A4A4A"/>
        </w:rPr>
        <w:t>’</w:t>
      </w:r>
      <w:r>
        <w:rPr>
          <w:rFonts w:ascii="Lato" w:hAnsi="Lato"/>
          <w:color w:val="4A4A4A"/>
        </w:rPr>
        <w:br/>
        <w:t>o </w:t>
      </w:r>
      <w:r>
        <w:rPr>
          <w:rStyle w:val="Textoennegrita"/>
          <w:rFonts w:ascii="Lato" w:hAnsi="Lato"/>
          <w:color w:val="4A4A4A"/>
        </w:rPr>
        <w:t xml:space="preserve">No se pude </w:t>
      </w:r>
      <w:proofErr w:type="gramStart"/>
      <w:r>
        <w:rPr>
          <w:rStyle w:val="Textoennegrita"/>
          <w:rFonts w:ascii="Lato" w:hAnsi="Lato"/>
          <w:color w:val="4A4A4A"/>
        </w:rPr>
        <w:t>re asignar</w:t>
      </w:r>
      <w:proofErr w:type="gramEnd"/>
      <w:r>
        <w:rPr>
          <w:rStyle w:val="Textoennegrita"/>
          <w:rFonts w:ascii="Lato" w:hAnsi="Lato"/>
          <w:color w:val="4A4A4A"/>
        </w:rPr>
        <w:t>:</w:t>
      </w:r>
      <w:r>
        <w:rPr>
          <w:rFonts w:ascii="Lato" w:hAnsi="Lato"/>
          <w:color w:val="4A4A4A"/>
        </w:rPr>
        <w:t xml:space="preserve"> una vez que la hayamos inicializado no la podemos reasignar solo con su nombre: </w:t>
      </w:r>
      <w:proofErr w:type="spellStart"/>
      <w:r>
        <w:rPr>
          <w:rFonts w:ascii="Lato" w:hAnsi="Lato"/>
          <w:color w:val="4A4A4A"/>
        </w:rPr>
        <w:t>const</w:t>
      </w:r>
      <w:proofErr w:type="spellEnd"/>
      <w:r>
        <w:rPr>
          <w:rFonts w:ascii="Lato" w:hAnsi="Lato"/>
          <w:color w:val="4A4A4A"/>
        </w:rPr>
        <w:t xml:space="preserve"> </w:t>
      </w:r>
      <w:proofErr w:type="spellStart"/>
      <w:r>
        <w:rPr>
          <w:rFonts w:ascii="Lato" w:hAnsi="Lato"/>
          <w:color w:val="4A4A4A"/>
        </w:rPr>
        <w:t>pokemonType</w:t>
      </w:r>
      <w:proofErr w:type="spellEnd"/>
      <w:r>
        <w:rPr>
          <w:rFonts w:ascii="Lato" w:hAnsi="Lato"/>
          <w:color w:val="4A4A4A"/>
        </w:rPr>
        <w:t xml:space="preserve"> = ‘</w:t>
      </w:r>
      <w:proofErr w:type="spellStart"/>
      <w:r>
        <w:rPr>
          <w:rFonts w:ascii="Lato" w:hAnsi="Lato"/>
          <w:color w:val="4A4A4A"/>
        </w:rPr>
        <w:t>electric</w:t>
      </w:r>
      <w:proofErr w:type="spellEnd"/>
      <w:r>
        <w:rPr>
          <w:rFonts w:ascii="Lato" w:hAnsi="Lato"/>
          <w:color w:val="4A4A4A"/>
        </w:rPr>
        <w:t>’ no puede ejecutarse:</w:t>
      </w:r>
      <w:r>
        <w:rPr>
          <w:rFonts w:ascii="Lato" w:hAnsi="Lato"/>
          <w:color w:val="4A4A4A"/>
        </w:rPr>
        <w:br/>
      </w:r>
      <w:proofErr w:type="spellStart"/>
      <w:r>
        <w:rPr>
          <w:rFonts w:ascii="Lato" w:hAnsi="Lato"/>
          <w:color w:val="4A4A4A"/>
        </w:rPr>
        <w:t>pokemonType</w:t>
      </w:r>
      <w:proofErr w:type="spellEnd"/>
      <w:r>
        <w:rPr>
          <w:rFonts w:ascii="Lato" w:hAnsi="Lato"/>
          <w:color w:val="4A4A4A"/>
        </w:rPr>
        <w:t xml:space="preserve"> = ‘</w:t>
      </w:r>
      <w:proofErr w:type="spellStart"/>
      <w:r>
        <w:rPr>
          <w:rFonts w:ascii="Lato" w:hAnsi="Lato"/>
          <w:color w:val="4A4A4A"/>
        </w:rPr>
        <w:t>grass</w:t>
      </w:r>
      <w:proofErr w:type="spellEnd"/>
      <w:r>
        <w:rPr>
          <w:rFonts w:ascii="Lato" w:hAnsi="Lato"/>
          <w:color w:val="4A4A4A"/>
        </w:rPr>
        <w:t>’</w:t>
      </w:r>
      <w:r>
        <w:rPr>
          <w:rFonts w:ascii="Lato" w:hAnsi="Lato"/>
          <w:color w:val="4A4A4A"/>
        </w:rPr>
        <w:br/>
        <w:t>o </w:t>
      </w:r>
      <w:r>
        <w:rPr>
          <w:rStyle w:val="Textoennegrita"/>
          <w:rFonts w:ascii="Lato" w:hAnsi="Lato"/>
          <w:color w:val="4A4A4A"/>
        </w:rPr>
        <w:t>No es inmutable:</w:t>
      </w:r>
      <w:r>
        <w:rPr>
          <w:rFonts w:ascii="Lato" w:hAnsi="Lato"/>
          <w:color w:val="4A4A4A"/>
        </w:rPr>
        <w:t> </w:t>
      </w:r>
      <w:proofErr w:type="spellStart"/>
      <w:r>
        <w:rPr>
          <w:rFonts w:ascii="Lato" w:hAnsi="Lato"/>
          <w:color w:val="4A4A4A"/>
        </w:rPr>
        <w:t>osea</w:t>
      </w:r>
      <w:proofErr w:type="spellEnd"/>
      <w:r>
        <w:rPr>
          <w:rFonts w:ascii="Lato" w:hAnsi="Lato"/>
          <w:color w:val="4A4A4A"/>
        </w:rPr>
        <w:t xml:space="preserve"> no puede cambiar con objetos:</w:t>
      </w:r>
    </w:p>
    <w:p w14:paraId="45A908F6" w14:textId="77777777" w:rsidR="00053BBE" w:rsidRDefault="00053BBE" w:rsidP="00053BB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4A4A4A"/>
        </w:rPr>
      </w:pPr>
      <w:proofErr w:type="spellStart"/>
      <w:r>
        <w:rPr>
          <w:rStyle w:val="Textoennegrita"/>
          <w:rFonts w:ascii="Lato" w:hAnsi="Lato"/>
          <w:color w:val="4A4A4A"/>
        </w:rPr>
        <w:t>Let</w:t>
      </w:r>
      <w:proofErr w:type="spellEnd"/>
      <w:r>
        <w:rPr>
          <w:rStyle w:val="Textoennegrita"/>
          <w:rFonts w:ascii="Lato" w:hAnsi="Lato"/>
          <w:color w:val="4A4A4A"/>
        </w:rPr>
        <w:t>:</w:t>
      </w:r>
      <w:r>
        <w:rPr>
          <w:rFonts w:ascii="Lato" w:hAnsi="Lato"/>
          <w:color w:val="4A4A4A"/>
        </w:rPr>
        <w:t> Son variables que pueden ser modificadas, se pueden cambiar:</w:t>
      </w:r>
      <w:r>
        <w:rPr>
          <w:rFonts w:ascii="Lato" w:hAnsi="Lato"/>
          <w:color w:val="4A4A4A"/>
        </w:rPr>
        <w:br/>
      </w:r>
      <w:r>
        <w:rPr>
          <w:rStyle w:val="Textoennegrita"/>
          <w:rFonts w:ascii="Lato" w:hAnsi="Lato"/>
          <w:color w:val="4A4A4A"/>
        </w:rPr>
        <w:t xml:space="preserve">o No se puede </w:t>
      </w:r>
      <w:proofErr w:type="spellStart"/>
      <w:r>
        <w:rPr>
          <w:rStyle w:val="Textoennegrita"/>
          <w:rFonts w:ascii="Lato" w:hAnsi="Lato"/>
          <w:color w:val="4A4A4A"/>
        </w:rPr>
        <w:t>reinicilizar</w:t>
      </w:r>
      <w:proofErr w:type="spellEnd"/>
      <w:r>
        <w:rPr>
          <w:rStyle w:val="Textoennegrita"/>
          <w:rFonts w:ascii="Lato" w:hAnsi="Lato"/>
          <w:color w:val="4A4A4A"/>
        </w:rPr>
        <w:t>:</w:t>
      </w:r>
      <w:r>
        <w:rPr>
          <w:rFonts w:ascii="Lato" w:hAnsi="Lato"/>
          <w:color w:val="4A4A4A"/>
        </w:rPr>
        <w:t xml:space="preserve"> es una </w:t>
      </w:r>
      <w:proofErr w:type="spellStart"/>
      <w:r>
        <w:rPr>
          <w:rFonts w:ascii="Lato" w:hAnsi="Lato"/>
          <w:color w:val="4A4A4A"/>
        </w:rPr>
        <w:t>const</w:t>
      </w:r>
      <w:proofErr w:type="spellEnd"/>
      <w:r>
        <w:rPr>
          <w:rFonts w:ascii="Lato" w:hAnsi="Lato"/>
          <w:color w:val="4A4A4A"/>
        </w:rPr>
        <w:t xml:space="preserve"> única no puede haber otra inicializada con el mismo nombre. </w:t>
      </w:r>
      <w:proofErr w:type="spellStart"/>
      <w:r>
        <w:rPr>
          <w:rFonts w:ascii="Lato" w:hAnsi="Lato"/>
          <w:color w:val="4A4A4A"/>
        </w:rPr>
        <w:t>let</w:t>
      </w:r>
      <w:proofErr w:type="spellEnd"/>
      <w:r>
        <w:rPr>
          <w:rFonts w:ascii="Lato" w:hAnsi="Lato"/>
          <w:color w:val="4A4A4A"/>
        </w:rPr>
        <w:t xml:space="preserve"> </w:t>
      </w:r>
      <w:proofErr w:type="spellStart"/>
      <w:r>
        <w:rPr>
          <w:rFonts w:ascii="Lato" w:hAnsi="Lato"/>
          <w:color w:val="4A4A4A"/>
        </w:rPr>
        <w:t>pokemonType</w:t>
      </w:r>
      <w:proofErr w:type="spellEnd"/>
      <w:r>
        <w:rPr>
          <w:rFonts w:ascii="Lato" w:hAnsi="Lato"/>
          <w:color w:val="4A4A4A"/>
        </w:rPr>
        <w:t xml:space="preserve"> = ‘</w:t>
      </w:r>
      <w:proofErr w:type="spellStart"/>
      <w:r>
        <w:rPr>
          <w:rFonts w:ascii="Lato" w:hAnsi="Lato"/>
          <w:color w:val="4A4A4A"/>
        </w:rPr>
        <w:t>electric</w:t>
      </w:r>
      <w:proofErr w:type="spellEnd"/>
      <w:r>
        <w:rPr>
          <w:rFonts w:ascii="Lato" w:hAnsi="Lato"/>
          <w:color w:val="4A4A4A"/>
        </w:rPr>
        <w:t>’ no puede haber:</w:t>
      </w:r>
      <w:r>
        <w:rPr>
          <w:rFonts w:ascii="Lato" w:hAnsi="Lato"/>
          <w:color w:val="4A4A4A"/>
        </w:rPr>
        <w:br/>
      </w:r>
      <w:proofErr w:type="spellStart"/>
      <w:r>
        <w:rPr>
          <w:rFonts w:ascii="Lato" w:hAnsi="Lato"/>
          <w:color w:val="4A4A4A"/>
        </w:rPr>
        <w:t>let</w:t>
      </w:r>
      <w:proofErr w:type="spellEnd"/>
      <w:r>
        <w:rPr>
          <w:rFonts w:ascii="Lato" w:hAnsi="Lato"/>
          <w:color w:val="4A4A4A"/>
        </w:rPr>
        <w:t xml:space="preserve"> </w:t>
      </w:r>
      <w:proofErr w:type="spellStart"/>
      <w:r>
        <w:rPr>
          <w:rFonts w:ascii="Lato" w:hAnsi="Lato"/>
          <w:color w:val="4A4A4A"/>
        </w:rPr>
        <w:t>pokemonType</w:t>
      </w:r>
      <w:proofErr w:type="spellEnd"/>
      <w:r>
        <w:rPr>
          <w:rFonts w:ascii="Lato" w:hAnsi="Lato"/>
          <w:color w:val="4A4A4A"/>
        </w:rPr>
        <w:t xml:space="preserve"> = ‘</w:t>
      </w:r>
      <w:proofErr w:type="spellStart"/>
      <w:r>
        <w:rPr>
          <w:rFonts w:ascii="Lato" w:hAnsi="Lato"/>
          <w:color w:val="4A4A4A"/>
        </w:rPr>
        <w:t>grass</w:t>
      </w:r>
      <w:proofErr w:type="spellEnd"/>
      <w:r>
        <w:rPr>
          <w:rFonts w:ascii="Lato" w:hAnsi="Lato"/>
          <w:color w:val="4A4A4A"/>
        </w:rPr>
        <w:t>’</w:t>
      </w:r>
      <w:r>
        <w:rPr>
          <w:rFonts w:ascii="Lato" w:hAnsi="Lato"/>
          <w:color w:val="4A4A4A"/>
        </w:rPr>
        <w:br/>
        <w:t>o </w:t>
      </w:r>
      <w:r>
        <w:rPr>
          <w:rStyle w:val="Textoennegrita"/>
          <w:rFonts w:ascii="Lato" w:hAnsi="Lato"/>
          <w:color w:val="4A4A4A"/>
        </w:rPr>
        <w:t>Se puede reasignar:</w:t>
      </w:r>
      <w:r>
        <w:rPr>
          <w:rFonts w:ascii="Lato" w:hAnsi="Lato"/>
          <w:color w:val="4A4A4A"/>
        </w:rPr>
        <w:t> </w:t>
      </w:r>
      <w:proofErr w:type="spellStart"/>
      <w:r>
        <w:rPr>
          <w:rFonts w:ascii="Lato" w:hAnsi="Lato"/>
          <w:color w:val="4A4A4A"/>
        </w:rPr>
        <w:t>Osea</w:t>
      </w:r>
      <w:proofErr w:type="spellEnd"/>
      <w:r>
        <w:rPr>
          <w:rFonts w:ascii="Lato" w:hAnsi="Lato"/>
          <w:color w:val="4A4A4A"/>
        </w:rPr>
        <w:t xml:space="preserve"> la variable ya inicializada le reasignamos otro </w:t>
      </w:r>
      <w:proofErr w:type="gramStart"/>
      <w:r>
        <w:rPr>
          <w:rFonts w:ascii="Lato" w:hAnsi="Lato"/>
          <w:color w:val="4A4A4A"/>
        </w:rPr>
        <w:t>valor</w:t>
      </w:r>
      <w:proofErr w:type="gramEnd"/>
      <w:r>
        <w:rPr>
          <w:rFonts w:ascii="Lato" w:hAnsi="Lato"/>
          <w:color w:val="4A4A4A"/>
        </w:rPr>
        <w:t xml:space="preserve"> por ejemplo: inicializamos la variable: </w:t>
      </w:r>
      <w:proofErr w:type="spellStart"/>
      <w:r>
        <w:rPr>
          <w:rFonts w:ascii="Lato" w:hAnsi="Lato"/>
          <w:color w:val="4A4A4A"/>
        </w:rPr>
        <w:t>let</w:t>
      </w:r>
      <w:proofErr w:type="spellEnd"/>
      <w:r>
        <w:rPr>
          <w:rFonts w:ascii="Lato" w:hAnsi="Lato"/>
          <w:color w:val="4A4A4A"/>
        </w:rPr>
        <w:t xml:space="preserve"> </w:t>
      </w:r>
      <w:proofErr w:type="spellStart"/>
      <w:r>
        <w:rPr>
          <w:rFonts w:ascii="Lato" w:hAnsi="Lato"/>
          <w:color w:val="4A4A4A"/>
        </w:rPr>
        <w:t>pokemonType</w:t>
      </w:r>
      <w:proofErr w:type="spellEnd"/>
      <w:r>
        <w:rPr>
          <w:rFonts w:ascii="Lato" w:hAnsi="Lato"/>
          <w:color w:val="4A4A4A"/>
        </w:rPr>
        <w:t xml:space="preserve"> = ‘</w:t>
      </w:r>
      <w:proofErr w:type="spellStart"/>
      <w:r>
        <w:rPr>
          <w:rFonts w:ascii="Lato" w:hAnsi="Lato"/>
          <w:color w:val="4A4A4A"/>
        </w:rPr>
        <w:t>electric</w:t>
      </w:r>
      <w:proofErr w:type="spellEnd"/>
      <w:r>
        <w:rPr>
          <w:rFonts w:ascii="Lato" w:hAnsi="Lato"/>
          <w:color w:val="4A4A4A"/>
        </w:rPr>
        <w:t xml:space="preserve">’ ahora la reasignamos </w:t>
      </w:r>
      <w:proofErr w:type="spellStart"/>
      <w:r>
        <w:rPr>
          <w:rFonts w:ascii="Lato" w:hAnsi="Lato"/>
          <w:color w:val="4A4A4A"/>
        </w:rPr>
        <w:t>pokemonType</w:t>
      </w:r>
      <w:proofErr w:type="spellEnd"/>
      <w:r>
        <w:rPr>
          <w:rFonts w:ascii="Lato" w:hAnsi="Lato"/>
          <w:color w:val="4A4A4A"/>
        </w:rPr>
        <w:t xml:space="preserve"> = ‘</w:t>
      </w:r>
      <w:proofErr w:type="spellStart"/>
      <w:r>
        <w:rPr>
          <w:rFonts w:ascii="Lato" w:hAnsi="Lato"/>
          <w:color w:val="4A4A4A"/>
        </w:rPr>
        <w:t>grass</w:t>
      </w:r>
      <w:proofErr w:type="spellEnd"/>
      <w:r>
        <w:rPr>
          <w:rFonts w:ascii="Lato" w:hAnsi="Lato"/>
          <w:color w:val="4A4A4A"/>
        </w:rPr>
        <w:t>’</w:t>
      </w:r>
      <w:r>
        <w:rPr>
          <w:rFonts w:ascii="Lato" w:hAnsi="Lato"/>
          <w:color w:val="4A4A4A"/>
        </w:rPr>
        <w:br/>
        <w:t>o </w:t>
      </w:r>
      <w:r>
        <w:rPr>
          <w:rStyle w:val="Textoennegrita"/>
          <w:rFonts w:ascii="Lato" w:hAnsi="Lato"/>
          <w:color w:val="4A4A4A"/>
        </w:rPr>
        <w:t xml:space="preserve">Su contexto de </w:t>
      </w:r>
      <w:proofErr w:type="spellStart"/>
      <w:r>
        <w:rPr>
          <w:rStyle w:val="Textoennegrita"/>
          <w:rFonts w:ascii="Lato" w:hAnsi="Lato"/>
          <w:color w:val="4A4A4A"/>
        </w:rPr>
        <w:t>es</w:t>
      </w:r>
      <w:proofErr w:type="spellEnd"/>
      <w:r>
        <w:rPr>
          <w:rStyle w:val="Textoennegrita"/>
          <w:rFonts w:ascii="Lato" w:hAnsi="Lato"/>
          <w:color w:val="4A4A4A"/>
        </w:rPr>
        <w:t xml:space="preserve"> bloque:</w:t>
      </w:r>
      <w:r>
        <w:rPr>
          <w:rFonts w:ascii="Lato" w:hAnsi="Lato"/>
          <w:color w:val="4A4A4A"/>
        </w:rPr>
        <w:t> Solo funciona dentro de un bloque {}, fuera de ello no.</w:t>
      </w:r>
    </w:p>
    <w:p w14:paraId="666CA9F4" w14:textId="2BE36D70" w:rsidR="00053BBE" w:rsidRDefault="00053BBE"/>
    <w:p w14:paraId="0F3B3582" w14:textId="77777777" w:rsidR="001E42F3" w:rsidRDefault="001E42F3" w:rsidP="001E42F3">
      <w:pPr>
        <w:pStyle w:val="Ttulo1"/>
        <w:shd w:val="clear" w:color="auto" w:fill="F6F6F6"/>
        <w:spacing w:before="0" w:beforeAutospacing="0" w:after="0" w:afterAutospacing="0"/>
        <w:rPr>
          <w:rFonts w:ascii="cooper_hewittmedium" w:hAnsi="cooper_hewittmedium"/>
          <w:color w:val="273B47"/>
          <w:sz w:val="54"/>
          <w:szCs w:val="54"/>
        </w:rPr>
      </w:pPr>
      <w:r>
        <w:rPr>
          <w:rFonts w:ascii="cooper_hewittmedium" w:hAnsi="cooper_hewittmedium"/>
          <w:color w:val="273B47"/>
          <w:sz w:val="54"/>
          <w:szCs w:val="54"/>
        </w:rPr>
        <w:t>¿Cuándo utilizar una función declarativa y una expresiva?</w:t>
      </w:r>
    </w:p>
    <w:p w14:paraId="4EEA324F" w14:textId="6D8082CE" w:rsidR="001E42F3" w:rsidRDefault="001E42F3"/>
    <w:p w14:paraId="01A0559F" w14:textId="77777777" w:rsidR="001E42F3" w:rsidRDefault="001E42F3" w:rsidP="001E42F3">
      <w:pPr>
        <w:pStyle w:val="NormalWeb"/>
        <w:shd w:val="clear" w:color="auto" w:fill="FFFFFF"/>
        <w:spacing w:before="240" w:beforeAutospacing="0" w:after="240" w:afterAutospacing="0" w:line="384" w:lineRule="atLeast"/>
        <w:rPr>
          <w:rFonts w:ascii="Lato" w:hAnsi="Lato"/>
          <w:color w:val="273B47"/>
          <w:sz w:val="30"/>
          <w:szCs w:val="30"/>
        </w:rPr>
      </w:pPr>
      <w:r>
        <w:rPr>
          <w:rFonts w:ascii="Lato" w:hAnsi="Lato"/>
          <w:color w:val="273B47"/>
          <w:sz w:val="30"/>
          <w:szCs w:val="30"/>
        </w:rPr>
        <w:t>Cuando hablamos de funciones en JavaScript, tenemos dos tipos de funciones: Funciones Declarativas (</w:t>
      </w:r>
      <w:proofErr w:type="spellStart"/>
      <w:r>
        <w:rPr>
          <w:rFonts w:ascii="Lato" w:hAnsi="Lato"/>
          <w:color w:val="273B47"/>
          <w:sz w:val="30"/>
          <w:szCs w:val="30"/>
        </w:rPr>
        <w:t>function</w:t>
      </w:r>
      <w:proofErr w:type="spellEnd"/>
      <w:r>
        <w:rPr>
          <w:rFonts w:ascii="Lato" w:hAnsi="Lato"/>
          <w:color w:val="273B47"/>
          <w:sz w:val="30"/>
          <w:szCs w:val="30"/>
        </w:rPr>
        <w:t xml:space="preserve"> </w:t>
      </w:r>
      <w:proofErr w:type="spellStart"/>
      <w:r>
        <w:rPr>
          <w:rFonts w:ascii="Lato" w:hAnsi="Lato"/>
          <w:color w:val="273B47"/>
          <w:sz w:val="30"/>
          <w:szCs w:val="30"/>
        </w:rPr>
        <w:t>declaration</w:t>
      </w:r>
      <w:proofErr w:type="spellEnd"/>
      <w:r>
        <w:rPr>
          <w:rFonts w:ascii="Lato" w:hAnsi="Lato"/>
          <w:color w:val="273B47"/>
          <w:sz w:val="30"/>
          <w:szCs w:val="30"/>
        </w:rPr>
        <w:t xml:space="preserve"> / </w:t>
      </w:r>
      <w:proofErr w:type="spellStart"/>
      <w:r>
        <w:rPr>
          <w:rFonts w:ascii="Lato" w:hAnsi="Lato"/>
          <w:color w:val="273B47"/>
          <w:sz w:val="30"/>
          <w:szCs w:val="30"/>
        </w:rPr>
        <w:t>function</w:t>
      </w:r>
      <w:proofErr w:type="spellEnd"/>
      <w:r>
        <w:rPr>
          <w:rFonts w:ascii="Lato" w:hAnsi="Lato"/>
          <w:color w:val="273B47"/>
          <w:sz w:val="30"/>
          <w:szCs w:val="30"/>
        </w:rPr>
        <w:t xml:space="preserve"> </w:t>
      </w:r>
      <w:proofErr w:type="spellStart"/>
      <w:r>
        <w:rPr>
          <w:rFonts w:ascii="Lato" w:hAnsi="Lato"/>
          <w:color w:val="273B47"/>
          <w:sz w:val="30"/>
          <w:szCs w:val="30"/>
        </w:rPr>
        <w:t>statement</w:t>
      </w:r>
      <w:proofErr w:type="spellEnd"/>
      <w:r>
        <w:rPr>
          <w:rFonts w:ascii="Lato" w:hAnsi="Lato"/>
          <w:color w:val="273B47"/>
          <w:sz w:val="30"/>
          <w:szCs w:val="30"/>
        </w:rPr>
        <w:t>) y Expresiones de función (</w:t>
      </w:r>
      <w:proofErr w:type="spellStart"/>
      <w:r>
        <w:rPr>
          <w:rFonts w:ascii="Lato" w:hAnsi="Lato"/>
          <w:color w:val="273B47"/>
          <w:sz w:val="30"/>
          <w:szCs w:val="30"/>
        </w:rPr>
        <w:t>function</w:t>
      </w:r>
      <w:proofErr w:type="spellEnd"/>
      <w:r>
        <w:rPr>
          <w:rFonts w:ascii="Lato" w:hAnsi="Lato"/>
          <w:color w:val="273B47"/>
          <w:sz w:val="30"/>
          <w:szCs w:val="30"/>
        </w:rPr>
        <w:t xml:space="preserve"> </w:t>
      </w:r>
      <w:proofErr w:type="spellStart"/>
      <w:r>
        <w:rPr>
          <w:rFonts w:ascii="Lato" w:hAnsi="Lato"/>
          <w:color w:val="273B47"/>
          <w:sz w:val="30"/>
          <w:szCs w:val="30"/>
        </w:rPr>
        <w:t>expression</w:t>
      </w:r>
      <w:proofErr w:type="spellEnd"/>
      <w:r>
        <w:rPr>
          <w:rFonts w:ascii="Lato" w:hAnsi="Lato"/>
          <w:color w:val="273B47"/>
          <w:sz w:val="30"/>
          <w:szCs w:val="30"/>
        </w:rPr>
        <w:t xml:space="preserve"> / funciones anónimas).</w:t>
      </w:r>
    </w:p>
    <w:p w14:paraId="7F017532" w14:textId="77777777" w:rsidR="001E42F3" w:rsidRDefault="001E42F3" w:rsidP="001E42F3">
      <w:pPr>
        <w:pStyle w:val="Ttulo3"/>
        <w:shd w:val="clear" w:color="auto" w:fill="FFFFFF"/>
        <w:spacing w:before="240" w:after="240" w:line="384" w:lineRule="atLeast"/>
        <w:rPr>
          <w:rFonts w:ascii="Lato" w:hAnsi="Lato"/>
          <w:color w:val="273B47"/>
          <w:sz w:val="30"/>
          <w:szCs w:val="30"/>
        </w:rPr>
      </w:pPr>
      <w:r>
        <w:rPr>
          <w:rFonts w:ascii="Lato" w:hAnsi="Lato"/>
          <w:color w:val="273B47"/>
          <w:sz w:val="30"/>
          <w:szCs w:val="30"/>
        </w:rPr>
        <w:lastRenderedPageBreak/>
        <w:t>Funciones Declarativas:</w:t>
      </w:r>
    </w:p>
    <w:p w14:paraId="75FA0775" w14:textId="77777777" w:rsidR="001E42F3" w:rsidRDefault="001E42F3" w:rsidP="001E42F3">
      <w:pPr>
        <w:pStyle w:val="NormalWeb"/>
        <w:shd w:val="clear" w:color="auto" w:fill="FFFFFF"/>
        <w:spacing w:before="240" w:beforeAutospacing="0" w:after="240" w:afterAutospacing="0" w:line="384" w:lineRule="atLeast"/>
        <w:rPr>
          <w:rFonts w:ascii="Lato" w:hAnsi="Lato"/>
          <w:color w:val="273B47"/>
          <w:sz w:val="30"/>
          <w:szCs w:val="30"/>
        </w:rPr>
      </w:pPr>
      <w:r>
        <w:rPr>
          <w:rFonts w:ascii="Lato" w:hAnsi="Lato"/>
          <w:color w:val="273B47"/>
          <w:sz w:val="30"/>
          <w:szCs w:val="30"/>
        </w:rPr>
        <w:t xml:space="preserve">En las funciones declarativas, utilizamos la palabra reservada </w:t>
      </w:r>
      <w:proofErr w:type="spellStart"/>
      <w:r>
        <w:rPr>
          <w:rFonts w:ascii="Lato" w:hAnsi="Lato"/>
          <w:color w:val="273B47"/>
          <w:sz w:val="30"/>
          <w:szCs w:val="30"/>
        </w:rPr>
        <w:t>function</w:t>
      </w:r>
      <w:proofErr w:type="spellEnd"/>
      <w:r>
        <w:rPr>
          <w:rFonts w:ascii="Lato" w:hAnsi="Lato"/>
          <w:color w:val="273B47"/>
          <w:sz w:val="30"/>
          <w:szCs w:val="30"/>
        </w:rPr>
        <w:t xml:space="preserve"> al inicio para poder declarar la función:</w:t>
      </w:r>
    </w:p>
    <w:p w14:paraId="13FD0878" w14:textId="77777777" w:rsidR="001E42F3" w:rsidRDefault="001E42F3" w:rsidP="001E42F3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</w:rPr>
      </w:pPr>
      <w:proofErr w:type="spellStart"/>
      <w:r>
        <w:rPr>
          <w:rStyle w:val="hljs-keyword"/>
          <w:rFonts w:ascii="Consolas" w:hAnsi="Consolas"/>
          <w:b/>
          <w:bCs/>
          <w:color w:val="F92672"/>
          <w:sz w:val="24"/>
          <w:szCs w:val="24"/>
        </w:rPr>
        <w:t>function</w:t>
      </w:r>
      <w:proofErr w:type="spellEnd"/>
      <w:r>
        <w:rPr>
          <w:rStyle w:val="hljs-function"/>
          <w:rFonts w:ascii="Consolas" w:hAnsi="Consolas"/>
          <w:color w:val="DDDDDD"/>
          <w:sz w:val="24"/>
          <w:szCs w:val="24"/>
        </w:rPr>
        <w:t xml:space="preserve"> </w:t>
      </w:r>
      <w:r>
        <w:rPr>
          <w:rStyle w:val="hljs-title"/>
          <w:rFonts w:ascii="Consolas" w:hAnsi="Consolas"/>
          <w:b/>
          <w:bCs/>
          <w:color w:val="A6E22E"/>
          <w:sz w:val="24"/>
          <w:szCs w:val="24"/>
        </w:rPr>
        <w:t>saludar</w:t>
      </w:r>
      <w:r>
        <w:rPr>
          <w:rStyle w:val="hljs-function"/>
          <w:rFonts w:ascii="Consolas" w:hAnsi="Consolas"/>
          <w:color w:val="DDDDDD"/>
          <w:sz w:val="24"/>
          <w:szCs w:val="24"/>
        </w:rPr>
        <w:t>(</w:t>
      </w:r>
      <w:r>
        <w:rPr>
          <w:rStyle w:val="hljs-params"/>
          <w:rFonts w:ascii="Consolas" w:hAnsi="Consolas"/>
          <w:color w:val="DDDDDD"/>
          <w:sz w:val="24"/>
          <w:szCs w:val="24"/>
        </w:rPr>
        <w:t>nombre</w:t>
      </w:r>
      <w:r>
        <w:rPr>
          <w:rStyle w:val="hljs-function"/>
          <w:rFonts w:ascii="Consolas" w:hAnsi="Consolas"/>
          <w:color w:val="DDDDDD"/>
          <w:sz w:val="24"/>
          <w:szCs w:val="24"/>
        </w:rPr>
        <w:t xml:space="preserve">) </w:t>
      </w:r>
      <w:r>
        <w:rPr>
          <w:rStyle w:val="CdigoHTML"/>
          <w:rFonts w:ascii="Consolas" w:hAnsi="Consolas"/>
          <w:color w:val="DDDDDD"/>
          <w:sz w:val="24"/>
          <w:szCs w:val="24"/>
        </w:rPr>
        <w:t>{</w:t>
      </w:r>
    </w:p>
    <w:p w14:paraId="6D3AABE6" w14:textId="77777777" w:rsidR="001E42F3" w:rsidRDefault="001E42F3" w:rsidP="001E42F3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</w:rPr>
      </w:pPr>
      <w:r>
        <w:rPr>
          <w:rStyle w:val="CdigoHTML"/>
          <w:rFonts w:ascii="Consolas" w:hAnsi="Consolas"/>
          <w:color w:val="DDDDDD"/>
          <w:sz w:val="24"/>
          <w:szCs w:val="24"/>
        </w:rPr>
        <w:tab/>
      </w:r>
      <w:proofErr w:type="spellStart"/>
      <w:r>
        <w:rPr>
          <w:rStyle w:val="hljs-builtin"/>
          <w:rFonts w:ascii="Consolas" w:eastAsiaTheme="majorEastAsia" w:hAnsi="Consolas"/>
          <w:color w:val="A6E22E"/>
        </w:rPr>
        <w:t>console</w:t>
      </w:r>
      <w:r>
        <w:rPr>
          <w:rStyle w:val="CdigoHTML"/>
          <w:rFonts w:ascii="Consolas" w:hAnsi="Consolas"/>
          <w:color w:val="DDDDDD"/>
          <w:sz w:val="24"/>
          <w:szCs w:val="24"/>
        </w:rPr>
        <w:t>.log</w:t>
      </w:r>
      <w:proofErr w:type="spellEnd"/>
      <w:r>
        <w:rPr>
          <w:rStyle w:val="CdigoHTML"/>
          <w:rFonts w:ascii="Consolas" w:hAnsi="Consolas"/>
          <w:color w:val="DDDDDD"/>
          <w:sz w:val="24"/>
          <w:szCs w:val="24"/>
        </w:rPr>
        <w:t>(</w:t>
      </w:r>
      <w:r>
        <w:rPr>
          <w:rStyle w:val="hljs-string"/>
          <w:rFonts w:ascii="Consolas" w:eastAsiaTheme="majorEastAsia" w:hAnsi="Consolas"/>
          <w:color w:val="A6E22E"/>
          <w:sz w:val="24"/>
          <w:szCs w:val="24"/>
        </w:rPr>
        <w:t xml:space="preserve">`Hola </w:t>
      </w:r>
      <w:r>
        <w:rPr>
          <w:rStyle w:val="hljs-subst"/>
          <w:rFonts w:ascii="Consolas" w:hAnsi="Consolas"/>
          <w:color w:val="A6E22E"/>
          <w:sz w:val="24"/>
          <w:szCs w:val="24"/>
        </w:rPr>
        <w:t>${nombre}</w:t>
      </w:r>
      <w:r>
        <w:rPr>
          <w:rStyle w:val="hljs-string"/>
          <w:rFonts w:ascii="Consolas" w:eastAsiaTheme="majorEastAsia" w:hAnsi="Consolas"/>
          <w:color w:val="A6E22E"/>
          <w:sz w:val="24"/>
          <w:szCs w:val="24"/>
        </w:rPr>
        <w:t>`</w:t>
      </w:r>
      <w:r>
        <w:rPr>
          <w:rStyle w:val="CdigoHTML"/>
          <w:rFonts w:ascii="Consolas" w:hAnsi="Consolas"/>
          <w:color w:val="DDDDDD"/>
          <w:sz w:val="24"/>
          <w:szCs w:val="24"/>
        </w:rPr>
        <w:t>);</w:t>
      </w:r>
    </w:p>
    <w:p w14:paraId="7EE17B41" w14:textId="77777777" w:rsidR="001E42F3" w:rsidRDefault="001E42F3" w:rsidP="001E42F3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</w:rPr>
      </w:pPr>
      <w:r>
        <w:rPr>
          <w:rStyle w:val="CdigoHTML"/>
          <w:rFonts w:ascii="Consolas" w:hAnsi="Consolas"/>
          <w:color w:val="DDDDDD"/>
          <w:sz w:val="24"/>
          <w:szCs w:val="24"/>
        </w:rPr>
        <w:t>}</w:t>
      </w:r>
    </w:p>
    <w:p w14:paraId="2B42719D" w14:textId="77777777" w:rsidR="001E42F3" w:rsidRDefault="001E42F3" w:rsidP="001E42F3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</w:rPr>
      </w:pPr>
    </w:p>
    <w:p w14:paraId="2F0D5766" w14:textId="77777777" w:rsidR="001E42F3" w:rsidRDefault="001E42F3" w:rsidP="001E42F3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</w:rPr>
      </w:pPr>
      <w:r>
        <w:rPr>
          <w:rStyle w:val="CdigoHTML"/>
          <w:rFonts w:ascii="Consolas" w:hAnsi="Consolas"/>
          <w:color w:val="DDDDDD"/>
          <w:sz w:val="24"/>
          <w:szCs w:val="24"/>
        </w:rPr>
        <w:t>saludar(</w:t>
      </w:r>
      <w:r>
        <w:rPr>
          <w:rStyle w:val="hljs-string"/>
          <w:rFonts w:ascii="Consolas" w:eastAsiaTheme="majorEastAsia" w:hAnsi="Consolas"/>
          <w:color w:val="A6E22E"/>
          <w:sz w:val="24"/>
          <w:szCs w:val="24"/>
        </w:rPr>
        <w:t>'Diego'</w:t>
      </w:r>
      <w:r>
        <w:rPr>
          <w:rStyle w:val="CdigoHTML"/>
          <w:rFonts w:ascii="Consolas" w:hAnsi="Consolas"/>
          <w:color w:val="DDDDDD"/>
          <w:sz w:val="24"/>
          <w:szCs w:val="24"/>
        </w:rPr>
        <w:t>);</w:t>
      </w:r>
    </w:p>
    <w:p w14:paraId="2DDEA2D9" w14:textId="77777777" w:rsidR="001E42F3" w:rsidRDefault="001E42F3" w:rsidP="001E42F3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</w:rPr>
      </w:pPr>
    </w:p>
    <w:p w14:paraId="511A1A8D" w14:textId="77777777" w:rsidR="001E42F3" w:rsidRDefault="001E42F3" w:rsidP="001E42F3">
      <w:pPr>
        <w:pStyle w:val="Ttulo4"/>
        <w:shd w:val="clear" w:color="auto" w:fill="FFFFFF"/>
        <w:spacing w:before="240" w:after="240" w:line="384" w:lineRule="atLeast"/>
        <w:rPr>
          <w:rFonts w:ascii="Lato" w:hAnsi="Lato"/>
          <w:color w:val="273B47"/>
          <w:sz w:val="30"/>
          <w:szCs w:val="30"/>
        </w:rPr>
      </w:pPr>
      <w:r>
        <w:rPr>
          <w:rFonts w:ascii="Lato" w:hAnsi="Lato"/>
          <w:color w:val="273B47"/>
          <w:sz w:val="30"/>
          <w:szCs w:val="30"/>
        </w:rPr>
        <w:t>Expresión de función:</w:t>
      </w:r>
    </w:p>
    <w:p w14:paraId="71796424" w14:textId="77777777" w:rsidR="001E42F3" w:rsidRDefault="001E42F3" w:rsidP="001E42F3">
      <w:pPr>
        <w:pStyle w:val="NormalWeb"/>
        <w:shd w:val="clear" w:color="auto" w:fill="FFFFFF"/>
        <w:spacing w:before="240" w:beforeAutospacing="0" w:after="240" w:afterAutospacing="0" w:line="384" w:lineRule="atLeast"/>
        <w:rPr>
          <w:rFonts w:ascii="Lato" w:hAnsi="Lato"/>
          <w:color w:val="273B47"/>
          <w:sz w:val="30"/>
          <w:szCs w:val="30"/>
        </w:rPr>
      </w:pPr>
      <w:r>
        <w:rPr>
          <w:rFonts w:ascii="Lato" w:hAnsi="Lato"/>
          <w:color w:val="273B47"/>
          <w:sz w:val="30"/>
          <w:szCs w:val="30"/>
        </w:rPr>
        <w:t xml:space="preserve">En la expresión de función, la declaración se inicia con la palabra reservada </w:t>
      </w:r>
      <w:proofErr w:type="spellStart"/>
      <w:r>
        <w:rPr>
          <w:rFonts w:ascii="Lato" w:hAnsi="Lato"/>
          <w:color w:val="273B47"/>
          <w:sz w:val="30"/>
          <w:szCs w:val="30"/>
        </w:rPr>
        <w:t>var</w:t>
      </w:r>
      <w:proofErr w:type="spellEnd"/>
      <w:r>
        <w:rPr>
          <w:rFonts w:ascii="Lato" w:hAnsi="Lato"/>
          <w:color w:val="273B47"/>
          <w:sz w:val="30"/>
          <w:szCs w:val="30"/>
        </w:rPr>
        <w:t xml:space="preserve">, donde se generará una variable que guardará </w:t>
      </w:r>
      <w:proofErr w:type="gramStart"/>
      <w:r>
        <w:rPr>
          <w:rFonts w:ascii="Lato" w:hAnsi="Lato"/>
          <w:color w:val="273B47"/>
          <w:sz w:val="30"/>
          <w:szCs w:val="30"/>
        </w:rPr>
        <w:t>un función anónima</w:t>
      </w:r>
      <w:proofErr w:type="gramEnd"/>
      <w:r>
        <w:rPr>
          <w:rFonts w:ascii="Lato" w:hAnsi="Lato"/>
          <w:color w:val="273B47"/>
          <w:sz w:val="30"/>
          <w:szCs w:val="30"/>
        </w:rPr>
        <w:t>.</w:t>
      </w:r>
    </w:p>
    <w:p w14:paraId="5903BFDF" w14:textId="77777777" w:rsidR="001E42F3" w:rsidRDefault="001E42F3" w:rsidP="001E42F3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</w:rPr>
      </w:pPr>
      <w:proofErr w:type="spellStart"/>
      <w:r>
        <w:rPr>
          <w:rStyle w:val="hljs-keyword"/>
          <w:rFonts w:ascii="Consolas" w:hAnsi="Consolas"/>
          <w:b/>
          <w:bCs/>
          <w:color w:val="F92672"/>
          <w:sz w:val="24"/>
          <w:szCs w:val="24"/>
        </w:rPr>
        <w:t>var</w:t>
      </w:r>
      <w:proofErr w:type="spellEnd"/>
      <w:r>
        <w:rPr>
          <w:rStyle w:val="CdigoHTML"/>
          <w:rFonts w:ascii="Consolas" w:hAnsi="Consolas"/>
          <w:color w:val="DDDDDD"/>
          <w:sz w:val="24"/>
          <w:szCs w:val="24"/>
        </w:rPr>
        <w:t xml:space="preserve"> nombre = </w:t>
      </w:r>
      <w:proofErr w:type="spellStart"/>
      <w:r>
        <w:rPr>
          <w:rStyle w:val="hljs-keyword"/>
          <w:rFonts w:ascii="Consolas" w:hAnsi="Consolas"/>
          <w:b/>
          <w:bCs/>
          <w:color w:val="F92672"/>
          <w:sz w:val="24"/>
          <w:szCs w:val="24"/>
        </w:rPr>
        <w:t>function</w:t>
      </w:r>
      <w:proofErr w:type="spellEnd"/>
      <w:r>
        <w:rPr>
          <w:rStyle w:val="hljs-function"/>
          <w:rFonts w:ascii="Consolas" w:hAnsi="Consolas"/>
          <w:color w:val="DDDDDD"/>
          <w:sz w:val="24"/>
          <w:szCs w:val="24"/>
        </w:rPr>
        <w:t>(</w:t>
      </w:r>
      <w:r>
        <w:rPr>
          <w:rStyle w:val="hljs-params"/>
          <w:rFonts w:ascii="Consolas" w:hAnsi="Consolas"/>
          <w:color w:val="DDDDDD"/>
          <w:sz w:val="24"/>
          <w:szCs w:val="24"/>
        </w:rPr>
        <w:t>nombre</w:t>
      </w:r>
      <w:r>
        <w:rPr>
          <w:rStyle w:val="hljs-function"/>
          <w:rFonts w:ascii="Consolas" w:hAnsi="Consolas"/>
          <w:color w:val="DDDDDD"/>
          <w:sz w:val="24"/>
          <w:szCs w:val="24"/>
        </w:rPr>
        <w:t>)</w:t>
      </w:r>
      <w:r>
        <w:rPr>
          <w:rStyle w:val="CdigoHTML"/>
          <w:rFonts w:ascii="Consolas" w:hAnsi="Consolas"/>
          <w:color w:val="DDDDDD"/>
          <w:sz w:val="24"/>
          <w:szCs w:val="24"/>
        </w:rPr>
        <w:t>{</w:t>
      </w:r>
    </w:p>
    <w:p w14:paraId="7FE4C585" w14:textId="77777777" w:rsidR="001E42F3" w:rsidRDefault="001E42F3" w:rsidP="001E42F3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</w:rPr>
      </w:pPr>
      <w:r>
        <w:rPr>
          <w:rStyle w:val="CdigoHTML"/>
          <w:rFonts w:ascii="Consolas" w:hAnsi="Consolas"/>
          <w:color w:val="DDDDDD"/>
          <w:sz w:val="24"/>
          <w:szCs w:val="24"/>
        </w:rPr>
        <w:t xml:space="preserve">    </w:t>
      </w:r>
      <w:proofErr w:type="spellStart"/>
      <w:r>
        <w:rPr>
          <w:rStyle w:val="hljs-builtin"/>
          <w:rFonts w:ascii="Consolas" w:eastAsiaTheme="majorEastAsia" w:hAnsi="Consolas"/>
          <w:color w:val="A6E22E"/>
        </w:rPr>
        <w:t>console</w:t>
      </w:r>
      <w:r>
        <w:rPr>
          <w:rStyle w:val="CdigoHTML"/>
          <w:rFonts w:ascii="Consolas" w:hAnsi="Consolas"/>
          <w:color w:val="DDDDDD"/>
          <w:sz w:val="24"/>
          <w:szCs w:val="24"/>
        </w:rPr>
        <w:t>.log</w:t>
      </w:r>
      <w:proofErr w:type="spellEnd"/>
      <w:r>
        <w:rPr>
          <w:rStyle w:val="CdigoHTML"/>
          <w:rFonts w:ascii="Consolas" w:hAnsi="Consolas"/>
          <w:color w:val="DDDDDD"/>
          <w:sz w:val="24"/>
          <w:szCs w:val="24"/>
        </w:rPr>
        <w:t>(</w:t>
      </w:r>
      <w:r>
        <w:rPr>
          <w:rStyle w:val="hljs-string"/>
          <w:rFonts w:ascii="Consolas" w:eastAsiaTheme="majorEastAsia" w:hAnsi="Consolas"/>
          <w:color w:val="A6E22E"/>
          <w:sz w:val="24"/>
          <w:szCs w:val="24"/>
        </w:rPr>
        <w:t xml:space="preserve">`Hola </w:t>
      </w:r>
      <w:r>
        <w:rPr>
          <w:rStyle w:val="hljs-subst"/>
          <w:rFonts w:ascii="Consolas" w:hAnsi="Consolas"/>
          <w:color w:val="A6E22E"/>
          <w:sz w:val="24"/>
          <w:szCs w:val="24"/>
        </w:rPr>
        <w:t>${nombre}</w:t>
      </w:r>
      <w:r>
        <w:rPr>
          <w:rStyle w:val="hljs-string"/>
          <w:rFonts w:ascii="Consolas" w:eastAsiaTheme="majorEastAsia" w:hAnsi="Consolas"/>
          <w:color w:val="A6E22E"/>
          <w:sz w:val="24"/>
          <w:szCs w:val="24"/>
        </w:rPr>
        <w:t>`</w:t>
      </w:r>
      <w:r>
        <w:rPr>
          <w:rStyle w:val="CdigoHTML"/>
          <w:rFonts w:ascii="Consolas" w:hAnsi="Consolas"/>
          <w:color w:val="DDDDDD"/>
          <w:sz w:val="24"/>
          <w:szCs w:val="24"/>
        </w:rPr>
        <w:t>)</w:t>
      </w:r>
    </w:p>
    <w:p w14:paraId="067A74A8" w14:textId="77777777" w:rsidR="001E42F3" w:rsidRDefault="001E42F3" w:rsidP="001E42F3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</w:rPr>
      </w:pPr>
      <w:r>
        <w:rPr>
          <w:rStyle w:val="CdigoHTML"/>
          <w:rFonts w:ascii="Consolas" w:hAnsi="Consolas"/>
          <w:color w:val="DDDDDD"/>
          <w:sz w:val="24"/>
          <w:szCs w:val="24"/>
        </w:rPr>
        <w:t>}</w:t>
      </w:r>
    </w:p>
    <w:p w14:paraId="22DA15E4" w14:textId="77777777" w:rsidR="001E42F3" w:rsidRDefault="001E42F3" w:rsidP="001E42F3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</w:rPr>
      </w:pPr>
    </w:p>
    <w:p w14:paraId="2386A2E6" w14:textId="77777777" w:rsidR="001E42F3" w:rsidRDefault="001E42F3" w:rsidP="001E42F3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</w:rPr>
      </w:pPr>
      <w:r>
        <w:rPr>
          <w:rStyle w:val="CdigoHTML"/>
          <w:rFonts w:ascii="Consolas" w:hAnsi="Consolas"/>
          <w:color w:val="DDDDDD"/>
          <w:sz w:val="24"/>
          <w:szCs w:val="24"/>
        </w:rPr>
        <w:t>nombre(‘Diego’);</w:t>
      </w:r>
    </w:p>
    <w:p w14:paraId="7F240793" w14:textId="77777777" w:rsidR="001E42F3" w:rsidRDefault="001E42F3" w:rsidP="001E42F3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</w:rPr>
      </w:pPr>
    </w:p>
    <w:p w14:paraId="2443912F" w14:textId="77777777" w:rsidR="001E42F3" w:rsidRDefault="001E42F3" w:rsidP="001E42F3">
      <w:pPr>
        <w:pStyle w:val="NormalWeb"/>
        <w:shd w:val="clear" w:color="auto" w:fill="FFFFFF"/>
        <w:spacing w:before="240" w:beforeAutospacing="0" w:after="240" w:afterAutospacing="0" w:line="384" w:lineRule="atLeast"/>
        <w:rPr>
          <w:rFonts w:ascii="Lato" w:hAnsi="Lato"/>
          <w:color w:val="273B47"/>
          <w:sz w:val="30"/>
          <w:szCs w:val="30"/>
        </w:rPr>
      </w:pPr>
      <w:r>
        <w:rPr>
          <w:rFonts w:ascii="Lato" w:hAnsi="Lato"/>
          <w:color w:val="273B47"/>
          <w:sz w:val="30"/>
          <w:szCs w:val="30"/>
        </w:rPr>
        <w:t>En la expresión de función, la función podría o no llevar nombre, aunque es más común que se hagan anónimas.</w:t>
      </w:r>
    </w:p>
    <w:p w14:paraId="4F257870" w14:textId="77777777" w:rsidR="001E42F3" w:rsidRDefault="001E42F3" w:rsidP="001E42F3">
      <w:pPr>
        <w:pStyle w:val="Ttulo3"/>
        <w:shd w:val="clear" w:color="auto" w:fill="FFFFFF"/>
        <w:spacing w:before="240" w:after="240" w:line="384" w:lineRule="atLeast"/>
        <w:rPr>
          <w:rFonts w:ascii="Lato" w:hAnsi="Lato"/>
          <w:color w:val="273B47"/>
          <w:sz w:val="30"/>
          <w:szCs w:val="30"/>
        </w:rPr>
      </w:pPr>
      <w:r>
        <w:rPr>
          <w:rFonts w:ascii="Lato" w:hAnsi="Lato"/>
          <w:color w:val="273B47"/>
          <w:sz w:val="30"/>
          <w:szCs w:val="30"/>
        </w:rPr>
        <w:t>Diferencias:</w:t>
      </w:r>
    </w:p>
    <w:p w14:paraId="6B8A3BA6" w14:textId="77777777" w:rsidR="001E42F3" w:rsidRDefault="001E42F3" w:rsidP="001E42F3">
      <w:pPr>
        <w:pStyle w:val="NormalWeb"/>
        <w:shd w:val="clear" w:color="auto" w:fill="FFFFFF"/>
        <w:spacing w:before="240" w:beforeAutospacing="0" w:after="240" w:afterAutospacing="0" w:line="384" w:lineRule="atLeast"/>
        <w:rPr>
          <w:rFonts w:ascii="Lato" w:hAnsi="Lato"/>
          <w:color w:val="273B47"/>
          <w:sz w:val="30"/>
          <w:szCs w:val="30"/>
        </w:rPr>
      </w:pPr>
      <w:r>
        <w:rPr>
          <w:rFonts w:ascii="Lato" w:hAnsi="Lato"/>
          <w:color w:val="273B47"/>
          <w:sz w:val="30"/>
          <w:szCs w:val="30"/>
        </w:rPr>
        <w:t xml:space="preserve">A las funciones declarativas se les aplica </w:t>
      </w:r>
      <w:proofErr w:type="spellStart"/>
      <w:r>
        <w:rPr>
          <w:rFonts w:ascii="Lato" w:hAnsi="Lato"/>
          <w:color w:val="273B47"/>
          <w:sz w:val="30"/>
          <w:szCs w:val="30"/>
        </w:rPr>
        <w:t>hoisting</w:t>
      </w:r>
      <w:proofErr w:type="spellEnd"/>
      <w:r>
        <w:rPr>
          <w:rFonts w:ascii="Lato" w:hAnsi="Lato"/>
          <w:color w:val="273B47"/>
          <w:sz w:val="30"/>
          <w:szCs w:val="30"/>
        </w:rPr>
        <w:t xml:space="preserve">, y a la expresión de función, no. Ya que el </w:t>
      </w:r>
      <w:proofErr w:type="spellStart"/>
      <w:r>
        <w:rPr>
          <w:rFonts w:ascii="Lato" w:hAnsi="Lato"/>
          <w:color w:val="273B47"/>
          <w:sz w:val="30"/>
          <w:szCs w:val="30"/>
        </w:rPr>
        <w:t>hoisting</w:t>
      </w:r>
      <w:proofErr w:type="spellEnd"/>
      <w:r>
        <w:rPr>
          <w:rFonts w:ascii="Lato" w:hAnsi="Lato"/>
          <w:color w:val="273B47"/>
          <w:sz w:val="30"/>
          <w:szCs w:val="30"/>
        </w:rPr>
        <w:t xml:space="preserve"> solo se aplica en las palabras reservadas </w:t>
      </w:r>
      <w:proofErr w:type="spellStart"/>
      <w:r>
        <w:rPr>
          <w:rFonts w:ascii="Lato" w:hAnsi="Lato"/>
          <w:color w:val="273B47"/>
          <w:sz w:val="30"/>
          <w:szCs w:val="30"/>
        </w:rPr>
        <w:t>var</w:t>
      </w:r>
      <w:proofErr w:type="spellEnd"/>
      <w:r>
        <w:rPr>
          <w:rFonts w:ascii="Lato" w:hAnsi="Lato"/>
          <w:color w:val="273B47"/>
          <w:sz w:val="30"/>
          <w:szCs w:val="30"/>
        </w:rPr>
        <w:t xml:space="preserve"> y </w:t>
      </w:r>
      <w:proofErr w:type="spellStart"/>
      <w:r>
        <w:rPr>
          <w:rFonts w:ascii="Lato" w:hAnsi="Lato"/>
          <w:color w:val="273B47"/>
          <w:sz w:val="30"/>
          <w:szCs w:val="30"/>
        </w:rPr>
        <w:t>function</w:t>
      </w:r>
      <w:proofErr w:type="spellEnd"/>
      <w:r>
        <w:rPr>
          <w:rFonts w:ascii="Lato" w:hAnsi="Lato"/>
          <w:color w:val="273B47"/>
          <w:sz w:val="30"/>
          <w:szCs w:val="30"/>
        </w:rPr>
        <w:t>.</w:t>
      </w:r>
    </w:p>
    <w:p w14:paraId="311F3CC7" w14:textId="77777777" w:rsidR="001E42F3" w:rsidRDefault="001E42F3" w:rsidP="001E42F3">
      <w:pPr>
        <w:pStyle w:val="NormalWeb"/>
        <w:shd w:val="clear" w:color="auto" w:fill="FFFFFF"/>
        <w:spacing w:before="240" w:beforeAutospacing="0" w:after="240" w:afterAutospacing="0" w:line="384" w:lineRule="atLeast"/>
        <w:rPr>
          <w:rFonts w:ascii="Lato" w:hAnsi="Lato"/>
          <w:color w:val="273B47"/>
          <w:sz w:val="30"/>
          <w:szCs w:val="30"/>
        </w:rPr>
      </w:pPr>
      <w:r>
        <w:rPr>
          <w:rFonts w:ascii="Lato" w:hAnsi="Lato"/>
          <w:color w:val="273B47"/>
          <w:sz w:val="30"/>
          <w:szCs w:val="30"/>
        </w:rPr>
        <w:t xml:space="preserve">Lo que quiere decir </w:t>
      </w:r>
      <w:proofErr w:type="gramStart"/>
      <w:r>
        <w:rPr>
          <w:rFonts w:ascii="Lato" w:hAnsi="Lato"/>
          <w:color w:val="273B47"/>
          <w:sz w:val="30"/>
          <w:szCs w:val="30"/>
        </w:rPr>
        <w:t>que</w:t>
      </w:r>
      <w:proofErr w:type="gramEnd"/>
      <w:r>
        <w:rPr>
          <w:rFonts w:ascii="Lato" w:hAnsi="Lato"/>
          <w:color w:val="273B47"/>
          <w:sz w:val="30"/>
          <w:szCs w:val="30"/>
        </w:rPr>
        <w:t xml:space="preserve"> con las funciones declarativas, podemos mandar llamar la función antes de que ésta sea declarada, y con la expresión de función, no, tendríamos que declararla primero, y después mandarla llamar.</w:t>
      </w:r>
    </w:p>
    <w:p w14:paraId="76271D15" w14:textId="022746D5" w:rsidR="001E42F3" w:rsidRDefault="001E42F3"/>
    <w:p w14:paraId="35C2DE14" w14:textId="77777777" w:rsidR="001E42F3" w:rsidRDefault="001E42F3" w:rsidP="001E42F3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Cuando se refiere a que el </w:t>
      </w:r>
      <w:proofErr w:type="spellStart"/>
      <w:r>
        <w:rPr>
          <w:rStyle w:val="Textoennegrita"/>
          <w:rFonts w:ascii="Lato" w:hAnsi="Lato"/>
          <w:color w:val="4A4A4A"/>
        </w:rPr>
        <w:t>hoisting</w:t>
      </w:r>
      <w:proofErr w:type="spellEnd"/>
      <w:r>
        <w:rPr>
          <w:rFonts w:ascii="Lato" w:hAnsi="Lato"/>
          <w:color w:val="4A4A4A"/>
        </w:rPr>
        <w:t> afecta a una y a la otra no:</w:t>
      </w:r>
    </w:p>
    <w:p w14:paraId="0FCE8387" w14:textId="3C9B4490" w:rsidR="001E42F3" w:rsidRDefault="001E42F3" w:rsidP="001E42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4A4A4A"/>
        </w:rPr>
      </w:pPr>
      <w:proofErr w:type="spellStart"/>
      <w:r>
        <w:rPr>
          <w:rFonts w:ascii="Lato" w:hAnsi="Lato"/>
          <w:color w:val="4A4A4A"/>
        </w:rPr>
        <w:lastRenderedPageBreak/>
        <w:t>si</w:t>
      </w:r>
      <w:proofErr w:type="spellEnd"/>
      <w:r>
        <w:rPr>
          <w:rFonts w:ascii="Lato" w:hAnsi="Lato"/>
          <w:color w:val="4A4A4A"/>
        </w:rPr>
        <w:t xml:space="preserve"> intentamos usar primero una </w:t>
      </w:r>
      <w:r>
        <w:rPr>
          <w:rStyle w:val="Textoennegrita"/>
          <w:rFonts w:ascii="Lato" w:hAnsi="Lato"/>
          <w:color w:val="4A4A4A"/>
        </w:rPr>
        <w:t>función declarativa</w:t>
      </w:r>
      <w:r>
        <w:rPr>
          <w:rFonts w:ascii="Lato" w:hAnsi="Lato"/>
          <w:color w:val="4A4A4A"/>
        </w:rPr>
        <w:t> antes de ser declarada:</w:t>
      </w:r>
      <w:r>
        <w:rPr>
          <w:rFonts w:ascii="Lato" w:hAnsi="Lato"/>
          <w:color w:val="4A4A4A"/>
        </w:rPr>
        <w:br/>
      </w:r>
      <w:r>
        <w:rPr>
          <w:rFonts w:ascii="Lato" w:hAnsi="Lato"/>
          <w:noProof/>
          <w:color w:val="4A4A4A"/>
        </w:rPr>
        <w:drawing>
          <wp:inline distT="0" distB="0" distL="0" distR="0" wp14:anchorId="7966BFBD" wp14:editId="6978066C">
            <wp:extent cx="3421380" cy="10744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98DB" w14:textId="5693728C" w:rsidR="001E42F3" w:rsidRDefault="001E42F3" w:rsidP="001E42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4A4A4A"/>
        </w:rPr>
      </w:pPr>
      <w:proofErr w:type="spellStart"/>
      <w:r>
        <w:rPr>
          <w:rFonts w:ascii="Lato" w:hAnsi="Lato"/>
          <w:color w:val="4A4A4A"/>
        </w:rPr>
        <w:t>si</w:t>
      </w:r>
      <w:proofErr w:type="spellEnd"/>
      <w:r>
        <w:rPr>
          <w:rFonts w:ascii="Lato" w:hAnsi="Lato"/>
          <w:color w:val="4A4A4A"/>
        </w:rPr>
        <w:t xml:space="preserve"> intentamos usar primero una </w:t>
      </w:r>
      <w:r>
        <w:rPr>
          <w:rStyle w:val="Textoennegrita"/>
          <w:rFonts w:ascii="Lato" w:hAnsi="Lato"/>
          <w:color w:val="4A4A4A"/>
        </w:rPr>
        <w:t>expresión de función</w:t>
      </w:r>
      <w:r>
        <w:rPr>
          <w:rFonts w:ascii="Lato" w:hAnsi="Lato"/>
          <w:color w:val="4A4A4A"/>
        </w:rPr>
        <w:t> antes de ser declarada:</w:t>
      </w:r>
      <w:r>
        <w:rPr>
          <w:rFonts w:ascii="Lato" w:hAnsi="Lato"/>
          <w:color w:val="4A4A4A"/>
        </w:rPr>
        <w:br/>
      </w:r>
      <w:r>
        <w:rPr>
          <w:rFonts w:ascii="Lato" w:hAnsi="Lato"/>
          <w:noProof/>
          <w:color w:val="4A4A4A"/>
        </w:rPr>
        <w:drawing>
          <wp:inline distT="0" distB="0" distL="0" distR="0" wp14:anchorId="75D6A17B" wp14:editId="0B1C4518">
            <wp:extent cx="4076700" cy="15163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CAF9E" w14:textId="3055D8AC" w:rsidR="001E42F3" w:rsidRDefault="001E42F3" w:rsidP="001E42F3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Y esto básicamente se debe a que:</w:t>
      </w:r>
      <w:r>
        <w:rPr>
          <w:rFonts w:ascii="Lato" w:hAnsi="Lato"/>
          <w:color w:val="4A4A4A"/>
        </w:rPr>
        <w:br/>
      </w:r>
      <w:r>
        <w:rPr>
          <w:rFonts w:ascii="Lato" w:hAnsi="Lato"/>
          <w:noProof/>
          <w:color w:val="4A4A4A"/>
        </w:rPr>
        <w:drawing>
          <wp:inline distT="0" distB="0" distL="0" distR="0" wp14:anchorId="45FDD435" wp14:editId="0B6B5984">
            <wp:extent cx="5400040" cy="1736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4A4A4A"/>
        </w:rPr>
        <w:br/>
      </w:r>
      <w:proofErr w:type="spellStart"/>
      <w:r>
        <w:rPr>
          <w:rStyle w:val="Textoennegrita"/>
          <w:rFonts w:ascii="Lato" w:hAnsi="Lato"/>
          <w:color w:val="4A4A4A"/>
        </w:rPr>
        <w:t>hoisting</w:t>
      </w:r>
      <w:proofErr w:type="spellEnd"/>
      <w:r>
        <w:rPr>
          <w:rFonts w:ascii="Lato" w:hAnsi="Lato"/>
          <w:color w:val="4A4A4A"/>
        </w:rPr>
        <w:t> detecta primero </w:t>
      </w:r>
      <w:r>
        <w:rPr>
          <w:rStyle w:val="Textoennegrita"/>
          <w:rFonts w:ascii="Lato" w:hAnsi="Lato"/>
          <w:color w:val="4A4A4A"/>
        </w:rPr>
        <w:t>declaraciones</w:t>
      </w:r>
      <w:r>
        <w:rPr>
          <w:rFonts w:ascii="Lato" w:hAnsi="Lato"/>
          <w:color w:val="4A4A4A"/>
        </w:rPr>
        <w:t> de </w:t>
      </w:r>
      <w:r>
        <w:rPr>
          <w:rStyle w:val="Textoennegrita"/>
          <w:rFonts w:ascii="Lato" w:hAnsi="Lato"/>
          <w:color w:val="4A4A4A"/>
        </w:rPr>
        <w:t>variables</w:t>
      </w:r>
      <w:r>
        <w:rPr>
          <w:rFonts w:ascii="Lato" w:hAnsi="Lato"/>
          <w:color w:val="4A4A4A"/>
        </w:rPr>
        <w:t> y </w:t>
      </w:r>
      <w:r>
        <w:rPr>
          <w:rStyle w:val="Textoennegrita"/>
          <w:rFonts w:ascii="Lato" w:hAnsi="Lato"/>
          <w:color w:val="4A4A4A"/>
        </w:rPr>
        <w:t>funciones</w:t>
      </w:r>
      <w:r>
        <w:rPr>
          <w:rFonts w:ascii="Lato" w:hAnsi="Lato"/>
          <w:color w:val="4A4A4A"/>
        </w:rPr>
        <w:t> para poder ser utilizadas, pero no su </w:t>
      </w:r>
      <w:r>
        <w:rPr>
          <w:rStyle w:val="Textoennegrita"/>
          <w:rFonts w:ascii="Lato" w:hAnsi="Lato"/>
          <w:color w:val="4A4A4A"/>
        </w:rPr>
        <w:t>definición (valor)</w:t>
      </w:r>
      <w:r>
        <w:rPr>
          <w:rFonts w:ascii="Lato" w:hAnsi="Lato"/>
          <w:color w:val="4A4A4A"/>
        </w:rPr>
        <w:t>.</w:t>
      </w:r>
    </w:p>
    <w:p w14:paraId="425A4B18" w14:textId="77777777" w:rsidR="001E42F3" w:rsidRDefault="001E42F3" w:rsidP="001E42F3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Y la </w:t>
      </w:r>
      <w:r>
        <w:rPr>
          <w:rStyle w:val="Textoennegrita"/>
          <w:rFonts w:ascii="Lato" w:hAnsi="Lato"/>
          <w:color w:val="4A4A4A"/>
        </w:rPr>
        <w:t>expresión de función</w:t>
      </w:r>
      <w:r>
        <w:rPr>
          <w:rFonts w:ascii="Lato" w:hAnsi="Lato"/>
          <w:color w:val="4A4A4A"/>
        </w:rPr>
        <w:t> al ser una función </w:t>
      </w:r>
      <w:r>
        <w:rPr>
          <w:rStyle w:val="Textoennegrita"/>
          <w:rFonts w:ascii="Lato" w:hAnsi="Lato"/>
          <w:color w:val="4A4A4A"/>
        </w:rPr>
        <w:t>declarada</w:t>
      </w:r>
      <w:r>
        <w:rPr>
          <w:rFonts w:ascii="Lato" w:hAnsi="Lato"/>
          <w:color w:val="4A4A4A"/>
        </w:rPr>
        <w:t> dentro de una variable, detecta solamente </w:t>
      </w:r>
      <w:proofErr w:type="spellStart"/>
      <w:r>
        <w:rPr>
          <w:rStyle w:val="Textoennegrita"/>
          <w:rFonts w:ascii="Lato" w:hAnsi="Lato"/>
          <w:color w:val="4A4A4A"/>
        </w:rPr>
        <w:t>var</w:t>
      </w:r>
      <w:proofErr w:type="spellEnd"/>
      <w:r>
        <w:rPr>
          <w:rStyle w:val="Textoennegrita"/>
          <w:rFonts w:ascii="Lato" w:hAnsi="Lato"/>
          <w:color w:val="4A4A4A"/>
        </w:rPr>
        <w:t xml:space="preserve"> nombre</w:t>
      </w:r>
      <w:r>
        <w:rPr>
          <w:rFonts w:ascii="Lato" w:hAnsi="Lato"/>
          <w:color w:val="4A4A4A"/>
        </w:rPr>
        <w:t>; (sin valor) por lo tanto la función </w:t>
      </w:r>
      <w:r>
        <w:rPr>
          <w:rStyle w:val="Textoennegrita"/>
          <w:rFonts w:ascii="Lato" w:hAnsi="Lato"/>
          <w:color w:val="4A4A4A"/>
        </w:rPr>
        <w:t>NO</w:t>
      </w:r>
      <w:r>
        <w:rPr>
          <w:rFonts w:ascii="Lato" w:hAnsi="Lato"/>
          <w:color w:val="4A4A4A"/>
        </w:rPr>
        <w:t> es detectada en un principio.</w:t>
      </w:r>
    </w:p>
    <w:p w14:paraId="37D51360" w14:textId="5D4BBDD6" w:rsidR="001E42F3" w:rsidRDefault="001E42F3"/>
    <w:p w14:paraId="3DBE999A" w14:textId="0EE158F6" w:rsidR="001E42F3" w:rsidRDefault="001E42F3"/>
    <w:p w14:paraId="2A476797" w14:textId="77777777" w:rsidR="00A527A4" w:rsidRDefault="00A527A4" w:rsidP="00A527A4">
      <w:pPr>
        <w:pStyle w:val="Ttulo1"/>
        <w:pBdr>
          <w:bottom w:val="single" w:sz="6" w:space="11" w:color="E9E9E9"/>
        </w:pBdr>
        <w:spacing w:before="0" w:beforeAutospacing="0" w:after="225" w:afterAutospacing="0"/>
        <w:rPr>
          <w:rFonts w:ascii="cooper_hewittmedium" w:hAnsi="cooper_hewittmedium"/>
          <w:color w:val="000000"/>
          <w:spacing w:val="-2"/>
          <w:sz w:val="36"/>
          <w:szCs w:val="36"/>
        </w:rPr>
      </w:pPr>
      <w:proofErr w:type="spellStart"/>
      <w:r>
        <w:rPr>
          <w:rFonts w:ascii="cooper_hewittmedium" w:hAnsi="cooper_hewittmedium"/>
          <w:color w:val="000000"/>
          <w:spacing w:val="-2"/>
          <w:sz w:val="36"/>
          <w:szCs w:val="36"/>
        </w:rPr>
        <w:t>Scope</w:t>
      </w:r>
      <w:proofErr w:type="spellEnd"/>
    </w:p>
    <w:p w14:paraId="1714BA6F" w14:textId="4D95EEC1" w:rsidR="00A527A4" w:rsidRPr="00A527A4" w:rsidRDefault="00A527A4" w:rsidP="00A527A4">
      <w:pPr>
        <w:pStyle w:val="Sinespaciado"/>
        <w:rPr>
          <w:rFonts w:ascii="Lato" w:hAnsi="Lato"/>
          <w:sz w:val="24"/>
          <w:szCs w:val="24"/>
          <w:lang w:eastAsia="es-ES"/>
        </w:rPr>
      </w:pPr>
      <w:r w:rsidRPr="00A527A4">
        <w:rPr>
          <w:rFonts w:ascii="Lato" w:hAnsi="Lato"/>
          <w:sz w:val="24"/>
          <w:szCs w:val="24"/>
          <w:lang w:eastAsia="es-ES"/>
        </w:rPr>
        <w:t xml:space="preserve">El </w:t>
      </w:r>
      <w:proofErr w:type="spellStart"/>
      <w:r w:rsidRPr="00A527A4">
        <w:rPr>
          <w:rFonts w:ascii="Lato" w:hAnsi="Lato"/>
          <w:sz w:val="24"/>
          <w:szCs w:val="24"/>
          <w:lang w:eastAsia="es-ES"/>
        </w:rPr>
        <w:t>scope</w:t>
      </w:r>
      <w:proofErr w:type="spellEnd"/>
      <w:r w:rsidRPr="00A527A4">
        <w:rPr>
          <w:rFonts w:ascii="Lato" w:hAnsi="Lato"/>
          <w:sz w:val="24"/>
          <w:szCs w:val="24"/>
          <w:lang w:eastAsia="es-ES"/>
        </w:rPr>
        <w:t xml:space="preserve"> es el alcance que tiene las variables dentro de un archivo .</w:t>
      </w:r>
      <w:proofErr w:type="spellStart"/>
      <w:r w:rsidRPr="00A527A4">
        <w:rPr>
          <w:rFonts w:ascii="Lato" w:hAnsi="Lato"/>
          <w:sz w:val="24"/>
          <w:szCs w:val="24"/>
          <w:lang w:eastAsia="es-ES"/>
        </w:rPr>
        <w:t>js</w:t>
      </w:r>
      <w:proofErr w:type="spellEnd"/>
    </w:p>
    <w:p w14:paraId="1140F8F6" w14:textId="77777777" w:rsidR="00A527A4" w:rsidRPr="00A527A4" w:rsidRDefault="00A527A4" w:rsidP="00A527A4">
      <w:pPr>
        <w:pStyle w:val="Sinespaciado"/>
        <w:rPr>
          <w:rFonts w:ascii="Lato" w:hAnsi="Lato"/>
          <w:sz w:val="24"/>
          <w:szCs w:val="24"/>
          <w:lang w:eastAsia="es-ES"/>
        </w:rPr>
      </w:pPr>
    </w:p>
    <w:p w14:paraId="049BB788" w14:textId="2829CD31" w:rsidR="00A527A4" w:rsidRPr="00A527A4" w:rsidRDefault="00A527A4" w:rsidP="00A527A4">
      <w:pPr>
        <w:pStyle w:val="Sinespaciado"/>
        <w:rPr>
          <w:rFonts w:ascii="Lato" w:hAnsi="Lato"/>
          <w:sz w:val="24"/>
          <w:szCs w:val="24"/>
          <w:lang w:eastAsia="es-ES"/>
        </w:rPr>
      </w:pPr>
      <w:proofErr w:type="spellStart"/>
      <w:r w:rsidRPr="00A527A4">
        <w:rPr>
          <w:rFonts w:ascii="Lato" w:hAnsi="Lato"/>
          <w:sz w:val="24"/>
          <w:szCs w:val="24"/>
          <w:lang w:eastAsia="es-ES"/>
        </w:rPr>
        <w:t>Scope</w:t>
      </w:r>
      <w:proofErr w:type="spellEnd"/>
      <w:r w:rsidRPr="00A527A4">
        <w:rPr>
          <w:rFonts w:ascii="Lato" w:hAnsi="Lato"/>
          <w:sz w:val="24"/>
          <w:szCs w:val="24"/>
          <w:lang w:eastAsia="es-ES"/>
        </w:rPr>
        <w:t xml:space="preserve"> Global: son las variables que están definidas de manera </w:t>
      </w:r>
      <w:proofErr w:type="spellStart"/>
      <w:r w:rsidRPr="00A527A4">
        <w:rPr>
          <w:rFonts w:ascii="Lato" w:hAnsi="Lato"/>
          <w:sz w:val="24"/>
          <w:szCs w:val="24"/>
          <w:lang w:eastAsia="es-ES"/>
        </w:rPr>
        <w:t>globlal</w:t>
      </w:r>
      <w:proofErr w:type="spellEnd"/>
      <w:r w:rsidRPr="00A527A4">
        <w:rPr>
          <w:rFonts w:ascii="Lato" w:hAnsi="Lato"/>
          <w:sz w:val="24"/>
          <w:szCs w:val="24"/>
          <w:lang w:eastAsia="es-ES"/>
        </w:rPr>
        <w:t>.</w:t>
      </w:r>
    </w:p>
    <w:p w14:paraId="761E93EE" w14:textId="032ADC43" w:rsidR="00A527A4" w:rsidRDefault="00A527A4" w:rsidP="00A527A4">
      <w:pPr>
        <w:pStyle w:val="Sinespaciado"/>
        <w:rPr>
          <w:rFonts w:ascii="Lato" w:hAnsi="Lato"/>
          <w:sz w:val="24"/>
          <w:szCs w:val="24"/>
          <w:lang w:eastAsia="es-ES"/>
        </w:rPr>
      </w:pPr>
      <w:proofErr w:type="spellStart"/>
      <w:r w:rsidRPr="00A527A4">
        <w:rPr>
          <w:rFonts w:ascii="Lato" w:hAnsi="Lato"/>
          <w:sz w:val="24"/>
          <w:szCs w:val="24"/>
          <w:lang w:eastAsia="es-ES"/>
        </w:rPr>
        <w:t>Scope</w:t>
      </w:r>
      <w:proofErr w:type="spellEnd"/>
      <w:r w:rsidRPr="00A527A4">
        <w:rPr>
          <w:rFonts w:ascii="Lato" w:hAnsi="Lato"/>
          <w:sz w:val="24"/>
          <w:szCs w:val="24"/>
          <w:lang w:eastAsia="es-ES"/>
        </w:rPr>
        <w:t xml:space="preserve"> Local: son las variables que están definidas dentro de una funci</w:t>
      </w:r>
      <w:r>
        <w:rPr>
          <w:rFonts w:ascii="Lato" w:hAnsi="Lato"/>
          <w:sz w:val="24"/>
          <w:szCs w:val="24"/>
          <w:lang w:eastAsia="es-ES"/>
        </w:rPr>
        <w:t>ón</w:t>
      </w:r>
      <w:r w:rsidRPr="00A527A4">
        <w:rPr>
          <w:rFonts w:ascii="Lato" w:hAnsi="Lato"/>
          <w:sz w:val="24"/>
          <w:szCs w:val="24"/>
          <w:lang w:eastAsia="es-ES"/>
        </w:rPr>
        <w:t>.</w:t>
      </w:r>
    </w:p>
    <w:p w14:paraId="1E50AE50" w14:textId="183C00D8" w:rsidR="00A527A4" w:rsidRDefault="00A527A4" w:rsidP="00A527A4">
      <w:pPr>
        <w:pStyle w:val="Sinespaciado"/>
        <w:rPr>
          <w:rFonts w:ascii="Lato" w:hAnsi="Lato"/>
          <w:sz w:val="24"/>
          <w:szCs w:val="24"/>
          <w:lang w:eastAsia="es-ES"/>
        </w:rPr>
      </w:pPr>
    </w:p>
    <w:p w14:paraId="3CF7D48F" w14:textId="77777777" w:rsidR="00A527A4" w:rsidRDefault="00A527A4" w:rsidP="00A527A4">
      <w:pPr>
        <w:pStyle w:val="Ttulo1"/>
        <w:pBdr>
          <w:bottom w:val="single" w:sz="6" w:space="11" w:color="E9E9E9"/>
        </w:pBdr>
        <w:spacing w:before="0" w:beforeAutospacing="0" w:after="225" w:afterAutospacing="0"/>
        <w:rPr>
          <w:rFonts w:ascii="cooper_hewittmedium" w:hAnsi="cooper_hewittmedium"/>
          <w:color w:val="000000"/>
          <w:spacing w:val="-2"/>
          <w:sz w:val="36"/>
          <w:szCs w:val="36"/>
        </w:rPr>
      </w:pPr>
      <w:proofErr w:type="spellStart"/>
      <w:r>
        <w:rPr>
          <w:rFonts w:ascii="cooper_hewittmedium" w:hAnsi="cooper_hewittmedium"/>
          <w:color w:val="000000"/>
          <w:spacing w:val="-2"/>
          <w:sz w:val="36"/>
          <w:szCs w:val="36"/>
        </w:rPr>
        <w:t>Hoisting</w:t>
      </w:r>
      <w:proofErr w:type="spellEnd"/>
    </w:p>
    <w:p w14:paraId="50F9176A" w14:textId="15B776C8" w:rsidR="00A527A4" w:rsidRPr="00A527A4" w:rsidRDefault="00A527A4" w:rsidP="00A527A4">
      <w:pPr>
        <w:pStyle w:val="Sinespaciado"/>
        <w:rPr>
          <w:rFonts w:ascii="Lato" w:hAnsi="Lato"/>
        </w:rPr>
      </w:pPr>
      <w:r>
        <w:rPr>
          <w:rFonts w:ascii="Lato" w:hAnsi="Lato"/>
          <w:color w:val="4A4A4A"/>
          <w:shd w:val="clear" w:color="auto" w:fill="FFFFFF"/>
        </w:rPr>
        <w:lastRenderedPageBreak/>
        <w:t>El </w:t>
      </w:r>
      <w:proofErr w:type="spellStart"/>
      <w:r>
        <w:rPr>
          <w:rStyle w:val="Textoennegrita"/>
          <w:rFonts w:ascii="Lato" w:hAnsi="Lato"/>
          <w:color w:val="4A4A4A"/>
          <w:shd w:val="clear" w:color="auto" w:fill="FFFFFF"/>
        </w:rPr>
        <w:t>Hoisting</w:t>
      </w:r>
      <w:proofErr w:type="spellEnd"/>
      <w:r>
        <w:rPr>
          <w:rFonts w:ascii="Lato" w:hAnsi="Lato"/>
          <w:color w:val="4A4A4A"/>
          <w:shd w:val="clear" w:color="auto" w:fill="FFFFFF"/>
        </w:rPr>
        <w:t> es un proceso del compilador de JavaScript, que consiste en que la </w:t>
      </w:r>
      <w:proofErr w:type="spellStart"/>
      <w:r>
        <w:rPr>
          <w:rStyle w:val="nfasis"/>
          <w:rFonts w:ascii="Lato" w:hAnsi="Lato"/>
          <w:color w:val="4A4A4A"/>
          <w:shd w:val="clear" w:color="auto" w:fill="FFFFFF"/>
        </w:rPr>
        <w:t>declaracion</w:t>
      </w:r>
      <w:proofErr w:type="spellEnd"/>
      <w:r>
        <w:rPr>
          <w:rStyle w:val="nfasis"/>
          <w:rFonts w:ascii="Lato" w:hAnsi="Lato"/>
          <w:color w:val="4A4A4A"/>
          <w:shd w:val="clear" w:color="auto" w:fill="FFFFFF"/>
        </w:rPr>
        <w:t xml:space="preserve"> de las variables</w:t>
      </w:r>
      <w:r>
        <w:rPr>
          <w:rFonts w:ascii="Lato" w:hAnsi="Lato"/>
          <w:color w:val="4A4A4A"/>
          <w:shd w:val="clear" w:color="auto" w:fill="FFFFFF"/>
        </w:rPr>
        <w:t> y las </w:t>
      </w:r>
      <w:r>
        <w:rPr>
          <w:rStyle w:val="nfasis"/>
          <w:rFonts w:ascii="Lato" w:hAnsi="Lato"/>
          <w:color w:val="4A4A4A"/>
          <w:shd w:val="clear" w:color="auto" w:fill="FFFFFF"/>
        </w:rPr>
        <w:t>funciones</w:t>
      </w:r>
      <w:r>
        <w:rPr>
          <w:rFonts w:ascii="Lato" w:hAnsi="Lato"/>
          <w:color w:val="4A4A4A"/>
          <w:shd w:val="clear" w:color="auto" w:fill="FFFFFF"/>
        </w:rPr>
        <w:t xml:space="preserve"> son llevadas al inicio del </w:t>
      </w:r>
      <w:proofErr w:type="spellStart"/>
      <w:r>
        <w:rPr>
          <w:rFonts w:ascii="Lato" w:hAnsi="Lato"/>
          <w:color w:val="4A4A4A"/>
          <w:shd w:val="clear" w:color="auto" w:fill="FFFFFF"/>
        </w:rPr>
        <w:t>codigo</w:t>
      </w:r>
      <w:proofErr w:type="spellEnd"/>
      <w:r>
        <w:rPr>
          <w:rFonts w:ascii="Lato" w:hAnsi="Lato"/>
          <w:color w:val="4A4A4A"/>
          <w:shd w:val="clear" w:color="auto" w:fill="FFFFFF"/>
        </w:rPr>
        <w:t xml:space="preserve">, sin importar su </w:t>
      </w:r>
      <w:proofErr w:type="spellStart"/>
      <w:r>
        <w:rPr>
          <w:rFonts w:ascii="Lato" w:hAnsi="Lato"/>
          <w:color w:val="4A4A4A"/>
          <w:shd w:val="clear" w:color="auto" w:fill="FFFFFF"/>
        </w:rPr>
        <w:t>posicion</w:t>
      </w:r>
      <w:proofErr w:type="spellEnd"/>
      <w:r>
        <w:rPr>
          <w:rFonts w:ascii="Lato" w:hAnsi="Lato"/>
          <w:color w:val="4A4A4A"/>
          <w:shd w:val="clear" w:color="auto" w:fill="FFFFFF"/>
        </w:rPr>
        <w:t xml:space="preserve">, para su procesamiento, sin embargo, la </w:t>
      </w:r>
      <w:proofErr w:type="spellStart"/>
      <w:r>
        <w:rPr>
          <w:rFonts w:ascii="Lato" w:hAnsi="Lato"/>
          <w:color w:val="4A4A4A"/>
          <w:shd w:val="clear" w:color="auto" w:fill="FFFFFF"/>
        </w:rPr>
        <w:t>inicializacion</w:t>
      </w:r>
      <w:proofErr w:type="spellEnd"/>
      <w:r>
        <w:rPr>
          <w:rFonts w:ascii="Lato" w:hAnsi="Lato"/>
          <w:color w:val="4A4A4A"/>
          <w:shd w:val="clear" w:color="auto" w:fill="FFFFFF"/>
        </w:rPr>
        <w:t xml:space="preserve"> de las variables no es llevada al inicio del </w:t>
      </w:r>
      <w:proofErr w:type="spellStart"/>
      <w:r>
        <w:rPr>
          <w:rFonts w:ascii="Lato" w:hAnsi="Lato"/>
          <w:color w:val="4A4A4A"/>
          <w:shd w:val="clear" w:color="auto" w:fill="FFFFFF"/>
        </w:rPr>
        <w:t>codigo</w:t>
      </w:r>
      <w:proofErr w:type="spellEnd"/>
      <w:r>
        <w:rPr>
          <w:rFonts w:ascii="Lato" w:hAnsi="Lato"/>
          <w:color w:val="4A4A4A"/>
          <w:shd w:val="clear" w:color="auto" w:fill="FFFFFF"/>
        </w:rPr>
        <w:t xml:space="preserve"> para su </w:t>
      </w:r>
      <w:proofErr w:type="spellStart"/>
      <w:r>
        <w:rPr>
          <w:rFonts w:ascii="Lato" w:hAnsi="Lato"/>
          <w:color w:val="4A4A4A"/>
          <w:shd w:val="clear" w:color="auto" w:fill="FFFFFF"/>
        </w:rPr>
        <w:t>compilacion</w:t>
      </w:r>
      <w:proofErr w:type="spellEnd"/>
      <w:r>
        <w:rPr>
          <w:rFonts w:ascii="Lato" w:hAnsi="Lato"/>
          <w:color w:val="4A4A4A"/>
          <w:shd w:val="clear" w:color="auto" w:fill="FFFFFF"/>
        </w:rPr>
        <w:t xml:space="preserve">, sino solo su </w:t>
      </w:r>
      <w:proofErr w:type="spellStart"/>
      <w:r>
        <w:rPr>
          <w:rFonts w:ascii="Lato" w:hAnsi="Lato"/>
          <w:color w:val="4A4A4A"/>
          <w:shd w:val="clear" w:color="auto" w:fill="FFFFFF"/>
        </w:rPr>
        <w:t>declaracion</w:t>
      </w:r>
      <w:proofErr w:type="spellEnd"/>
      <w:r>
        <w:rPr>
          <w:rFonts w:ascii="Lato" w:hAnsi="Lato"/>
          <w:color w:val="4A4A4A"/>
          <w:shd w:val="clear" w:color="auto" w:fill="FFFFFF"/>
        </w:rPr>
        <w:t xml:space="preserve">, lo cual suele dar espacio a errores cuando se declara una variable sin inicializarla y se procesa en el </w:t>
      </w:r>
      <w:proofErr w:type="spellStart"/>
      <w:r>
        <w:rPr>
          <w:rFonts w:ascii="Lato" w:hAnsi="Lato"/>
          <w:color w:val="4A4A4A"/>
          <w:shd w:val="clear" w:color="auto" w:fill="FFFFFF"/>
        </w:rPr>
        <w:t>codigo</w:t>
      </w:r>
      <w:proofErr w:type="spellEnd"/>
      <w:r>
        <w:rPr>
          <w:rFonts w:ascii="Lato" w:hAnsi="Lato"/>
          <w:color w:val="4A4A4A"/>
          <w:shd w:val="clear" w:color="auto" w:fill="FFFFFF"/>
        </w:rPr>
        <w:t xml:space="preserve"> antes de haber llegado a su </w:t>
      </w:r>
      <w:proofErr w:type="spellStart"/>
      <w:r>
        <w:rPr>
          <w:rFonts w:ascii="Lato" w:hAnsi="Lato"/>
          <w:color w:val="4A4A4A"/>
          <w:shd w:val="clear" w:color="auto" w:fill="FFFFFF"/>
        </w:rPr>
        <w:t>inicializacion</w:t>
      </w:r>
      <w:proofErr w:type="spellEnd"/>
      <w:r>
        <w:rPr>
          <w:rFonts w:ascii="Lato" w:hAnsi="Lato"/>
          <w:color w:val="4A4A4A"/>
          <w:shd w:val="clear" w:color="auto" w:fill="FFFFFF"/>
        </w:rPr>
        <w:t>, lo cual nos suele dar una variable con valor </w:t>
      </w:r>
      <w:proofErr w:type="spellStart"/>
      <w:r>
        <w:rPr>
          <w:rStyle w:val="nfasis"/>
          <w:rFonts w:ascii="Lato" w:hAnsi="Lato"/>
          <w:b/>
          <w:bCs/>
          <w:color w:val="4A4A4A"/>
          <w:shd w:val="clear" w:color="auto" w:fill="FFFFFF"/>
        </w:rPr>
        <w:t>undefined</w:t>
      </w:r>
      <w:proofErr w:type="spellEnd"/>
      <w:r>
        <w:rPr>
          <w:rFonts w:ascii="Lato" w:hAnsi="Lato"/>
          <w:color w:val="4A4A4A"/>
          <w:shd w:val="clear" w:color="auto" w:fill="FFFFFF"/>
        </w:rPr>
        <w:t xml:space="preserve">, ya que la variable sí fue almacenada en memoria, pero no se le asigno un valor hasta </w:t>
      </w:r>
      <w:proofErr w:type="spellStart"/>
      <w:r>
        <w:rPr>
          <w:rFonts w:ascii="Lato" w:hAnsi="Lato"/>
          <w:color w:val="4A4A4A"/>
          <w:shd w:val="clear" w:color="auto" w:fill="FFFFFF"/>
        </w:rPr>
        <w:t>despues</w:t>
      </w:r>
      <w:proofErr w:type="spellEnd"/>
      <w:r>
        <w:rPr>
          <w:rFonts w:ascii="Lato" w:hAnsi="Lato"/>
          <w:color w:val="4A4A4A"/>
          <w:shd w:val="clear" w:color="auto" w:fill="FFFFFF"/>
        </w:rPr>
        <w:t xml:space="preserve"> de su ejecución.</w:t>
      </w:r>
    </w:p>
    <w:p w14:paraId="30B2AE70" w14:textId="77777777" w:rsidR="00A527A4" w:rsidRDefault="00A527A4"/>
    <w:p w14:paraId="52B6CA51" w14:textId="77777777" w:rsidR="00BB0F57" w:rsidRDefault="00BB0F57" w:rsidP="00BB0F57">
      <w:pPr>
        <w:pStyle w:val="Ttulo1"/>
        <w:pBdr>
          <w:bottom w:val="single" w:sz="6" w:space="11" w:color="E9E9E9"/>
        </w:pBdr>
        <w:spacing w:before="0" w:beforeAutospacing="0" w:after="225" w:afterAutospacing="0"/>
        <w:rPr>
          <w:rFonts w:ascii="cooper_hewittmedium" w:hAnsi="cooper_hewittmedium"/>
          <w:color w:val="000000"/>
          <w:spacing w:val="-2"/>
          <w:sz w:val="36"/>
          <w:szCs w:val="36"/>
        </w:rPr>
      </w:pPr>
      <w:r>
        <w:rPr>
          <w:rFonts w:ascii="cooper_hewittmedium" w:hAnsi="cooper_hewittmedium"/>
          <w:color w:val="000000"/>
          <w:spacing w:val="-2"/>
          <w:sz w:val="36"/>
          <w:szCs w:val="36"/>
        </w:rPr>
        <w:t>Coerción</w:t>
      </w:r>
    </w:p>
    <w:p w14:paraId="45F78780" w14:textId="458D8F17" w:rsidR="00BB0F57" w:rsidRDefault="00A91AC9">
      <w:p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Coerción es la forma en la que podemos cambiar un tipo de valor a otro, existen dos tipos de coerción:</w:t>
      </w:r>
      <w:r>
        <w:rPr>
          <w:rFonts w:ascii="Lato" w:hAnsi="Lato"/>
          <w:color w:val="4A4A4A"/>
        </w:rPr>
        <w:br/>
      </w:r>
      <w:r>
        <w:rPr>
          <w:rFonts w:ascii="Lato" w:hAnsi="Lato"/>
          <w:color w:val="4A4A4A"/>
          <w:shd w:val="clear" w:color="auto" w:fill="FFFFFF"/>
        </w:rPr>
        <w:t>Coerción implícita = es cuando el lenguaje nos ayuda a cambiar el tipo de valor.</w:t>
      </w:r>
      <w:r>
        <w:rPr>
          <w:rFonts w:ascii="Lato" w:hAnsi="Lato"/>
          <w:color w:val="4A4A4A"/>
        </w:rPr>
        <w:br/>
      </w:r>
      <w:r>
        <w:rPr>
          <w:rFonts w:ascii="Lato" w:hAnsi="Lato"/>
          <w:color w:val="4A4A4A"/>
          <w:shd w:val="clear" w:color="auto" w:fill="FFFFFF"/>
        </w:rPr>
        <w:t>Coerción explicita = es cuando obligamos a que cambie el tipo de valor.</w:t>
      </w:r>
    </w:p>
    <w:p w14:paraId="62B75080" w14:textId="2D9834F7" w:rsidR="00030A99" w:rsidRDefault="00030A99">
      <w:pPr>
        <w:rPr>
          <w:rFonts w:ascii="Lato" w:hAnsi="Lato"/>
          <w:color w:val="4A4A4A"/>
          <w:shd w:val="clear" w:color="auto" w:fill="FFFFFF"/>
        </w:rPr>
      </w:pPr>
    </w:p>
    <w:p w14:paraId="4334A1E0" w14:textId="5532E66A" w:rsidR="00030A99" w:rsidRDefault="00030A99">
      <w:pPr>
        <w:rPr>
          <w:rFonts w:ascii="Lato" w:hAnsi="Lato"/>
          <w:color w:val="4A4A4A"/>
          <w:shd w:val="clear" w:color="auto" w:fill="FFFFFF"/>
        </w:rPr>
      </w:pPr>
    </w:p>
    <w:p w14:paraId="15B2FC12" w14:textId="77777777" w:rsidR="00030A99" w:rsidRDefault="00030A99" w:rsidP="00030A99">
      <w:pPr>
        <w:pStyle w:val="Ttulo1"/>
        <w:pBdr>
          <w:bottom w:val="single" w:sz="6" w:space="11" w:color="E9E9E9"/>
        </w:pBdr>
        <w:spacing w:before="0" w:beforeAutospacing="0" w:after="225" w:afterAutospacing="0"/>
        <w:rPr>
          <w:rFonts w:ascii="cooper_hewittmedium" w:hAnsi="cooper_hewittmedium"/>
          <w:color w:val="000000"/>
          <w:spacing w:val="-2"/>
          <w:sz w:val="36"/>
          <w:szCs w:val="36"/>
        </w:rPr>
      </w:pPr>
      <w:r>
        <w:rPr>
          <w:rFonts w:ascii="cooper_hewittmedium" w:hAnsi="cooper_hewittmedium"/>
          <w:color w:val="000000"/>
          <w:spacing w:val="-2"/>
          <w:sz w:val="36"/>
          <w:szCs w:val="36"/>
        </w:rPr>
        <w:t xml:space="preserve">Valores: </w:t>
      </w:r>
      <w:proofErr w:type="spellStart"/>
      <w:r>
        <w:rPr>
          <w:rFonts w:ascii="cooper_hewittmedium" w:hAnsi="cooper_hewittmedium"/>
          <w:color w:val="000000"/>
          <w:spacing w:val="-2"/>
          <w:sz w:val="36"/>
          <w:szCs w:val="36"/>
        </w:rPr>
        <w:t>Truthy</w:t>
      </w:r>
      <w:proofErr w:type="spellEnd"/>
      <w:r>
        <w:rPr>
          <w:rFonts w:ascii="cooper_hewittmedium" w:hAnsi="cooper_hewittmedium"/>
          <w:color w:val="000000"/>
          <w:spacing w:val="-2"/>
          <w:sz w:val="36"/>
          <w:szCs w:val="36"/>
        </w:rPr>
        <w:t xml:space="preserve"> y </w:t>
      </w:r>
      <w:proofErr w:type="spellStart"/>
      <w:r>
        <w:rPr>
          <w:rFonts w:ascii="cooper_hewittmedium" w:hAnsi="cooper_hewittmedium"/>
          <w:color w:val="000000"/>
          <w:spacing w:val="-2"/>
          <w:sz w:val="36"/>
          <w:szCs w:val="36"/>
        </w:rPr>
        <w:t>Falsy</w:t>
      </w:r>
      <w:proofErr w:type="spellEnd"/>
    </w:p>
    <w:p w14:paraId="1CBE5AC2" w14:textId="6128AB06" w:rsidR="00030A99" w:rsidRDefault="00030A99">
      <w:r>
        <w:rPr>
          <w:noProof/>
        </w:rPr>
        <w:drawing>
          <wp:inline distT="0" distB="0" distL="0" distR="0" wp14:anchorId="1C4B861B" wp14:editId="186476A7">
            <wp:extent cx="5204911" cy="2049958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F485" w14:textId="20C24193" w:rsidR="00030A99" w:rsidRDefault="00030A99"/>
    <w:p w14:paraId="575A6AFC" w14:textId="77777777" w:rsidR="00030A99" w:rsidRDefault="00030A99"/>
    <w:sectPr w:rsidR="00030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B0C68"/>
    <w:multiLevelType w:val="multilevel"/>
    <w:tmpl w:val="34AA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707EA5"/>
    <w:multiLevelType w:val="multilevel"/>
    <w:tmpl w:val="8A404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437D69"/>
    <w:multiLevelType w:val="multilevel"/>
    <w:tmpl w:val="D44E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6D"/>
    <w:rsid w:val="00030A99"/>
    <w:rsid w:val="00053BBE"/>
    <w:rsid w:val="001E42F3"/>
    <w:rsid w:val="00487753"/>
    <w:rsid w:val="008B7B8B"/>
    <w:rsid w:val="008D410A"/>
    <w:rsid w:val="00995060"/>
    <w:rsid w:val="009E146D"/>
    <w:rsid w:val="00A527A4"/>
    <w:rsid w:val="00A91AC9"/>
    <w:rsid w:val="00BB0F57"/>
    <w:rsid w:val="00F53FDE"/>
    <w:rsid w:val="00FD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BD6C"/>
  <w15:chartTrackingRefBased/>
  <w15:docId w15:val="{4E0B2E7C-71DE-4EAC-9BA8-3A5EA1F9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E14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42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42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E146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1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146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E146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9E146D"/>
  </w:style>
  <w:style w:type="character" w:customStyle="1" w:styleId="hljs-string">
    <w:name w:val="hljs-string"/>
    <w:basedOn w:val="Fuentedeprrafopredeter"/>
    <w:rsid w:val="009E146D"/>
  </w:style>
  <w:style w:type="character" w:customStyle="1" w:styleId="hljs-comment">
    <w:name w:val="hljs-comment"/>
    <w:basedOn w:val="Fuentedeprrafopredeter"/>
    <w:rsid w:val="009E146D"/>
  </w:style>
  <w:style w:type="character" w:customStyle="1" w:styleId="hljs-literal">
    <w:name w:val="hljs-literal"/>
    <w:basedOn w:val="Fuentedeprrafopredeter"/>
    <w:rsid w:val="009E146D"/>
  </w:style>
  <w:style w:type="character" w:customStyle="1" w:styleId="Ttulo1Car">
    <w:name w:val="Título 1 Car"/>
    <w:basedOn w:val="Fuentedeprrafopredeter"/>
    <w:link w:val="Ttulo1"/>
    <w:uiPriority w:val="9"/>
    <w:rsid w:val="009E146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42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42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function">
    <w:name w:val="hljs-function"/>
    <w:basedOn w:val="Fuentedeprrafopredeter"/>
    <w:rsid w:val="001E42F3"/>
  </w:style>
  <w:style w:type="character" w:customStyle="1" w:styleId="hljs-keyword">
    <w:name w:val="hljs-keyword"/>
    <w:basedOn w:val="Fuentedeprrafopredeter"/>
    <w:rsid w:val="001E42F3"/>
  </w:style>
  <w:style w:type="character" w:customStyle="1" w:styleId="hljs-title">
    <w:name w:val="hljs-title"/>
    <w:basedOn w:val="Fuentedeprrafopredeter"/>
    <w:rsid w:val="001E42F3"/>
  </w:style>
  <w:style w:type="character" w:customStyle="1" w:styleId="hljs-params">
    <w:name w:val="hljs-params"/>
    <w:basedOn w:val="Fuentedeprrafopredeter"/>
    <w:rsid w:val="001E42F3"/>
  </w:style>
  <w:style w:type="character" w:customStyle="1" w:styleId="hljs-builtin">
    <w:name w:val="hljs-built_in"/>
    <w:basedOn w:val="Fuentedeprrafopredeter"/>
    <w:rsid w:val="001E42F3"/>
  </w:style>
  <w:style w:type="character" w:customStyle="1" w:styleId="hljs-subst">
    <w:name w:val="hljs-subst"/>
    <w:basedOn w:val="Fuentedeprrafopredeter"/>
    <w:rsid w:val="001E42F3"/>
  </w:style>
  <w:style w:type="paragraph" w:styleId="Sinespaciado">
    <w:name w:val="No Spacing"/>
    <w:uiPriority w:val="1"/>
    <w:qFormat/>
    <w:rsid w:val="00A527A4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A527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1141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Miguel Loor Manzano (e)</dc:creator>
  <cp:keywords/>
  <dc:description/>
  <cp:lastModifiedBy>Angel Miguel Loor Manzano (e)</cp:lastModifiedBy>
  <cp:revision>3</cp:revision>
  <dcterms:created xsi:type="dcterms:W3CDTF">2021-01-25T14:58:00Z</dcterms:created>
  <dcterms:modified xsi:type="dcterms:W3CDTF">2021-01-27T20:53:00Z</dcterms:modified>
</cp:coreProperties>
</file>